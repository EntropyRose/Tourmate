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E48FB" w14:textId="77777777" w:rsidR="005E2327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F1709D">
        <w:rPr>
          <w:b/>
          <w:sz w:val="28"/>
        </w:rPr>
        <w:t xml:space="preserve">Entrepreneurship Workbook </w:t>
      </w:r>
    </w:p>
    <w:p w14:paraId="250DC9A1" w14:textId="4B81B251" w:rsidR="00523400" w:rsidRPr="001F1D78" w:rsidRDefault="00F1709D" w:rsidP="00764CE9">
      <w:pPr>
        <w:pStyle w:val="Heading1"/>
      </w:pPr>
      <w:r>
        <w:t>Step 3</w:t>
      </w:r>
      <w:r w:rsidR="00CD33C7" w:rsidRPr="001F1D78">
        <w:t xml:space="preserve">:  </w:t>
      </w:r>
      <w:r>
        <w:t>Build</w:t>
      </w:r>
      <w:r w:rsidR="00AD31A7">
        <w:t xml:space="preserve"> a</w:t>
      </w:r>
      <w:r>
        <w:t>n End User Profile for the</w:t>
      </w:r>
      <w:r w:rsidR="00AD31A7">
        <w:t xml:space="preserve"> Beachh</w:t>
      </w:r>
      <w:r w:rsidR="00600D19">
        <w:t>ead Market</w:t>
      </w:r>
      <w:r w:rsidR="00202D98">
        <w:t xml:space="preserve"> - Worksheets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965"/>
        <w:gridCol w:w="7920"/>
      </w:tblGrid>
      <w:tr w:rsidR="00AB1BAF" w:rsidRPr="00AB1BAF" w14:paraId="5457DBBE" w14:textId="77777777" w:rsidTr="00202D98">
        <w:tc>
          <w:tcPr>
            <w:tcW w:w="10885" w:type="dxa"/>
            <w:gridSpan w:val="2"/>
          </w:tcPr>
          <w:p w14:paraId="3DF3FDAE" w14:textId="600F7028" w:rsidR="00AB1BAF" w:rsidRPr="00AB1BAF" w:rsidRDefault="00AB1BAF" w:rsidP="00947BAE">
            <w:pPr>
              <w:pStyle w:val="Heading3"/>
            </w:pPr>
            <w:r w:rsidRPr="00AB1BAF">
              <w:t>End User Profile for B</w:t>
            </w:r>
            <w:r w:rsidR="005E2327">
              <w:t>eachhead Market</w:t>
            </w:r>
          </w:p>
        </w:tc>
      </w:tr>
      <w:tr w:rsidR="00AB1BAF" w14:paraId="1E7D6144" w14:textId="77777777" w:rsidTr="00202D98">
        <w:tc>
          <w:tcPr>
            <w:tcW w:w="2965" w:type="dxa"/>
          </w:tcPr>
          <w:p w14:paraId="4995F891" w14:textId="77777777" w:rsidR="00AB1BAF" w:rsidRDefault="00AB1BAF" w:rsidP="00E670E1">
            <w:r w:rsidRPr="00202D98">
              <w:rPr>
                <w:b/>
              </w:rPr>
              <w:t>Demographics</w:t>
            </w:r>
            <w:r>
              <w:t xml:space="preserve"> (</w:t>
            </w:r>
            <w:r w:rsidR="00E670E1">
              <w:t xml:space="preserve">be sure to determine which relevant for you situation but some general categories are </w:t>
            </w:r>
            <w:r>
              <w:t xml:space="preserve">gender, age, income, geography, job title, </w:t>
            </w:r>
            <w:r w:rsidR="00E670E1">
              <w:t>education, ethnicity, marital status, political affiliations, etc.)</w:t>
            </w:r>
          </w:p>
        </w:tc>
        <w:tc>
          <w:tcPr>
            <w:tcW w:w="7920" w:type="dxa"/>
          </w:tcPr>
          <w:p w14:paraId="1E5AF368" w14:textId="77777777" w:rsidR="008268DE" w:rsidRDefault="008268DE" w:rsidP="008268DE">
            <w:pPr>
              <w:rPr>
                <w:ins w:id="0" w:author="Eleni Panagi" w:date="2025-03-11T15:34:00Z" w16du:dateUtc="2025-03-11T13:34:00Z"/>
              </w:rPr>
            </w:pPr>
            <w:ins w:id="1" w:author="Eleni Panagi" w:date="2025-03-11T15:34:00Z" w16du:dateUtc="2025-03-11T13:34:00Z">
              <w:r>
                <w:t>Gender: All genders</w:t>
              </w:r>
            </w:ins>
          </w:p>
          <w:p w14:paraId="22388C83" w14:textId="77777777" w:rsidR="008268DE" w:rsidRDefault="008268DE" w:rsidP="008268DE">
            <w:pPr>
              <w:rPr>
                <w:ins w:id="2" w:author="Eleni Panagi" w:date="2025-03-11T15:34:00Z" w16du:dateUtc="2025-03-11T13:34:00Z"/>
              </w:rPr>
            </w:pPr>
            <w:ins w:id="3" w:author="Eleni Panagi" w:date="2025-03-11T15:34:00Z" w16du:dateUtc="2025-03-11T13:34:00Z">
              <w:r>
                <w:t>Age: Primarily 18-55 (young adults to middle-aged travelers)</w:t>
              </w:r>
            </w:ins>
          </w:p>
          <w:p w14:paraId="6E734C1D" w14:textId="77777777" w:rsidR="008268DE" w:rsidRDefault="008268DE" w:rsidP="008268DE">
            <w:pPr>
              <w:rPr>
                <w:ins w:id="4" w:author="Eleni Panagi" w:date="2025-03-11T15:34:00Z" w16du:dateUtc="2025-03-11T13:34:00Z"/>
              </w:rPr>
            </w:pPr>
            <w:ins w:id="5" w:author="Eleni Panagi" w:date="2025-03-11T15:34:00Z" w16du:dateUtc="2025-03-11T13:34:00Z">
              <w:r>
                <w:t>Income: Middle to high-income earners (those who can afford travel)</w:t>
              </w:r>
            </w:ins>
          </w:p>
          <w:p w14:paraId="583BDC29" w14:textId="77777777" w:rsidR="008268DE" w:rsidRDefault="008268DE" w:rsidP="008268DE">
            <w:pPr>
              <w:rPr>
                <w:ins w:id="6" w:author="Eleni Panagi" w:date="2025-03-11T15:34:00Z" w16du:dateUtc="2025-03-11T13:34:00Z"/>
              </w:rPr>
            </w:pPr>
            <w:ins w:id="7" w:author="Eleni Panagi" w:date="2025-03-11T15:34:00Z" w16du:dateUtc="2025-03-11T13:34:00Z">
              <w:r>
                <w:t>Geography: Global (frequent travelers, digital nomads, business professionals, tourists)</w:t>
              </w:r>
            </w:ins>
          </w:p>
          <w:p w14:paraId="0B79F2D4" w14:textId="77777777" w:rsidR="008268DE" w:rsidRDefault="008268DE" w:rsidP="008268DE">
            <w:pPr>
              <w:rPr>
                <w:ins w:id="8" w:author="Eleni Panagi" w:date="2025-03-11T15:34:00Z" w16du:dateUtc="2025-03-11T13:34:00Z"/>
              </w:rPr>
            </w:pPr>
            <w:ins w:id="9" w:author="Eleni Panagi" w:date="2025-03-11T15:34:00Z" w16du:dateUtc="2025-03-11T13:34:00Z">
              <w:r>
                <w:t>Job Title: Business travelers, travel bloggers, digital nomads, leisure travelers, executives, travel agents</w:t>
              </w:r>
            </w:ins>
          </w:p>
          <w:p w14:paraId="60657200" w14:textId="77777777" w:rsidR="008268DE" w:rsidRDefault="008268DE" w:rsidP="008268DE">
            <w:pPr>
              <w:rPr>
                <w:ins w:id="10" w:author="Eleni Panagi" w:date="2025-03-11T15:34:00Z" w16du:dateUtc="2025-03-11T13:34:00Z"/>
              </w:rPr>
            </w:pPr>
            <w:ins w:id="11" w:author="Eleni Panagi" w:date="2025-03-11T15:34:00Z" w16du:dateUtc="2025-03-11T13:34:00Z">
              <w:r>
                <w:t>Education: High school to postgraduate (tech-savvy and travel-savvy individuals)</w:t>
              </w:r>
            </w:ins>
          </w:p>
          <w:p w14:paraId="2ED352AD" w14:textId="77777777" w:rsidR="008268DE" w:rsidRDefault="008268DE" w:rsidP="008268DE">
            <w:pPr>
              <w:rPr>
                <w:ins w:id="12" w:author="Eleni Panagi" w:date="2025-03-11T15:34:00Z" w16du:dateUtc="2025-03-11T13:34:00Z"/>
              </w:rPr>
            </w:pPr>
            <w:ins w:id="13" w:author="Eleni Panagi" w:date="2025-03-11T15:34:00Z" w16du:dateUtc="2025-03-11T13:34:00Z">
              <w:r>
                <w:t>Ethnicity: Diverse, global audience</w:t>
              </w:r>
            </w:ins>
          </w:p>
          <w:p w14:paraId="7C17872B" w14:textId="77777777" w:rsidR="008268DE" w:rsidRDefault="008268DE" w:rsidP="008268DE">
            <w:pPr>
              <w:rPr>
                <w:ins w:id="14" w:author="Eleni Panagi" w:date="2025-03-11T15:34:00Z" w16du:dateUtc="2025-03-11T13:34:00Z"/>
              </w:rPr>
            </w:pPr>
            <w:ins w:id="15" w:author="Eleni Panagi" w:date="2025-03-11T15:34:00Z" w16du:dateUtc="2025-03-11T13:34:00Z">
              <w:r>
                <w:t>Marital Status: Single, married, families, honeymooners</w:t>
              </w:r>
            </w:ins>
          </w:p>
          <w:p w14:paraId="196DA5C6" w14:textId="2DA97209" w:rsidR="00AB1BAF" w:rsidRDefault="008268DE" w:rsidP="008268DE">
            <w:ins w:id="16" w:author="Eleni Panagi" w:date="2025-03-11T15:34:00Z" w16du:dateUtc="2025-03-11T13:34:00Z">
              <w:r>
                <w:t>Political Affiliations: Irrelevant unless travel restrictions apply</w:t>
              </w:r>
            </w:ins>
          </w:p>
        </w:tc>
      </w:tr>
      <w:tr w:rsidR="00AB1BAF" w14:paraId="613B8B41" w14:textId="77777777" w:rsidTr="00202D98">
        <w:tc>
          <w:tcPr>
            <w:tcW w:w="2965" w:type="dxa"/>
          </w:tcPr>
          <w:p w14:paraId="32ECE20B" w14:textId="77777777" w:rsidR="00AB1BAF" w:rsidRDefault="00AB1BAF" w:rsidP="00D76F66">
            <w:r w:rsidRPr="00202D98">
              <w:rPr>
                <w:b/>
              </w:rPr>
              <w:t>Psychographics</w:t>
            </w:r>
            <w:r w:rsidR="00E670E1">
              <w:t xml:space="preserve"> (as above this needs to be customize for you situation but examples are aspirations, fears, motivators, hobbies, opinions, values, life priorities, personality traits, habits, etc.)</w:t>
            </w:r>
          </w:p>
          <w:p w14:paraId="4B093A5B" w14:textId="1B51F9E7" w:rsidR="00202D98" w:rsidRDefault="00202D98" w:rsidP="00D76F66"/>
        </w:tc>
        <w:tc>
          <w:tcPr>
            <w:tcW w:w="7920" w:type="dxa"/>
          </w:tcPr>
          <w:p w14:paraId="7309C19F" w14:textId="5F77C5EA" w:rsidR="008268DE" w:rsidRDefault="008268DE" w:rsidP="008268DE">
            <w:pPr>
              <w:rPr>
                <w:ins w:id="17" w:author="Eleni Panagi" w:date="2025-03-11T15:34:00Z" w16du:dateUtc="2025-03-11T13:34:00Z"/>
              </w:rPr>
            </w:pPr>
            <w:ins w:id="18" w:author="Eleni Panagi" w:date="2025-03-11T15:34:00Z" w16du:dateUtc="2025-03-11T13:34:00Z">
              <w:r>
                <w:t>Aspirations:</w:t>
              </w:r>
            </w:ins>
          </w:p>
          <w:p w14:paraId="5855DE15" w14:textId="77777777" w:rsidR="008268DE" w:rsidRDefault="008268DE" w:rsidP="008268DE">
            <w:pPr>
              <w:rPr>
                <w:ins w:id="19" w:author="Eleni Panagi" w:date="2025-03-11T15:34:00Z" w16du:dateUtc="2025-03-11T13:34:00Z"/>
              </w:rPr>
            </w:pPr>
            <w:ins w:id="20" w:author="Eleni Panagi" w:date="2025-03-11T15:34:00Z" w16du:dateUtc="2025-03-11T13:34:00Z">
              <w:r>
                <w:t>Exploring new places efficiently</w:t>
              </w:r>
            </w:ins>
          </w:p>
          <w:p w14:paraId="7135A611" w14:textId="77777777" w:rsidR="008268DE" w:rsidRDefault="008268DE" w:rsidP="008268DE">
            <w:pPr>
              <w:rPr>
                <w:ins w:id="21" w:author="Eleni Panagi" w:date="2025-03-11T15:34:00Z" w16du:dateUtc="2025-03-11T13:34:00Z"/>
              </w:rPr>
            </w:pPr>
            <w:ins w:id="22" w:author="Eleni Panagi" w:date="2025-03-11T15:34:00Z" w16du:dateUtc="2025-03-11T13:34:00Z">
              <w:r>
                <w:t>Experiencing authentic local cultures</w:t>
              </w:r>
            </w:ins>
          </w:p>
          <w:p w14:paraId="12D85F5F" w14:textId="77777777" w:rsidR="008268DE" w:rsidRDefault="008268DE" w:rsidP="008268DE">
            <w:pPr>
              <w:rPr>
                <w:ins w:id="23" w:author="Eleni Panagi" w:date="2025-03-11T15:34:00Z" w16du:dateUtc="2025-03-11T13:34:00Z"/>
              </w:rPr>
            </w:pPr>
            <w:ins w:id="24" w:author="Eleni Panagi" w:date="2025-03-11T15:34:00Z" w16du:dateUtc="2025-03-11T13:34:00Z">
              <w:r>
                <w:t>Personalized and instant travel recommendations</w:t>
              </w:r>
            </w:ins>
          </w:p>
          <w:p w14:paraId="00103CC3" w14:textId="77777777" w:rsidR="008268DE" w:rsidRDefault="008268DE" w:rsidP="008268DE">
            <w:pPr>
              <w:rPr>
                <w:ins w:id="25" w:author="Eleni Panagi" w:date="2025-03-11T15:34:00Z" w16du:dateUtc="2025-03-11T13:34:00Z"/>
              </w:rPr>
            </w:pPr>
          </w:p>
          <w:p w14:paraId="5F473C66" w14:textId="631D1D0C" w:rsidR="008268DE" w:rsidRDefault="008268DE" w:rsidP="008268DE">
            <w:pPr>
              <w:rPr>
                <w:ins w:id="26" w:author="Eleni Panagi" w:date="2025-03-11T15:34:00Z" w16du:dateUtc="2025-03-11T13:34:00Z"/>
              </w:rPr>
            </w:pPr>
            <w:ins w:id="27" w:author="Eleni Panagi" w:date="2025-03-11T15:34:00Z" w16du:dateUtc="2025-03-11T13:34:00Z">
              <w:r>
                <w:t>Fears:</w:t>
              </w:r>
            </w:ins>
          </w:p>
          <w:p w14:paraId="4AE4FCC1" w14:textId="77777777" w:rsidR="008268DE" w:rsidRDefault="008268DE" w:rsidP="008268DE">
            <w:pPr>
              <w:rPr>
                <w:ins w:id="28" w:author="Eleni Panagi" w:date="2025-03-11T15:34:00Z" w16du:dateUtc="2025-03-11T13:34:00Z"/>
              </w:rPr>
            </w:pPr>
            <w:ins w:id="29" w:author="Eleni Panagi" w:date="2025-03-11T15:34:00Z" w16du:dateUtc="2025-03-11T13:34:00Z">
              <w:r>
                <w:t>Getting lost in an unfamiliar location</w:t>
              </w:r>
            </w:ins>
          </w:p>
          <w:p w14:paraId="0EB0B573" w14:textId="77777777" w:rsidR="008268DE" w:rsidRDefault="008268DE" w:rsidP="008268DE">
            <w:pPr>
              <w:rPr>
                <w:ins w:id="30" w:author="Eleni Panagi" w:date="2025-03-11T15:34:00Z" w16du:dateUtc="2025-03-11T13:34:00Z"/>
              </w:rPr>
            </w:pPr>
            <w:ins w:id="31" w:author="Eleni Panagi" w:date="2025-03-11T15:34:00Z" w16du:dateUtc="2025-03-11T13:34:00Z">
              <w:r>
                <w:t>Missing out on key experiences due to lack of knowledge</w:t>
              </w:r>
            </w:ins>
          </w:p>
          <w:p w14:paraId="2C2DC396" w14:textId="77777777" w:rsidR="008268DE" w:rsidRDefault="008268DE" w:rsidP="008268DE">
            <w:pPr>
              <w:rPr>
                <w:ins w:id="32" w:author="Eleni Panagi" w:date="2025-03-11T15:35:00Z" w16du:dateUtc="2025-03-11T13:35:00Z"/>
              </w:rPr>
            </w:pPr>
            <w:ins w:id="33" w:author="Eleni Panagi" w:date="2025-03-11T15:34:00Z" w16du:dateUtc="2025-03-11T13:34:00Z">
              <w:r>
                <w:t>Travel scams and safety concerns</w:t>
              </w:r>
            </w:ins>
          </w:p>
          <w:p w14:paraId="61096E6B" w14:textId="77777777" w:rsidR="008268DE" w:rsidRDefault="008268DE" w:rsidP="008268DE">
            <w:pPr>
              <w:rPr>
                <w:ins w:id="34" w:author="Eleni Panagi" w:date="2025-03-11T15:34:00Z" w16du:dateUtc="2025-03-11T13:34:00Z"/>
              </w:rPr>
            </w:pPr>
          </w:p>
          <w:p w14:paraId="2949A4B4" w14:textId="78433616" w:rsidR="008268DE" w:rsidRDefault="008268DE" w:rsidP="008268DE">
            <w:pPr>
              <w:rPr>
                <w:ins w:id="35" w:author="Eleni Panagi" w:date="2025-03-11T15:34:00Z" w16du:dateUtc="2025-03-11T13:34:00Z"/>
              </w:rPr>
            </w:pPr>
            <w:ins w:id="36" w:author="Eleni Panagi" w:date="2025-03-11T15:34:00Z" w16du:dateUtc="2025-03-11T13:34:00Z">
              <w:r>
                <w:t>Motivators:</w:t>
              </w:r>
            </w:ins>
          </w:p>
          <w:p w14:paraId="09404943" w14:textId="77777777" w:rsidR="008268DE" w:rsidRDefault="008268DE" w:rsidP="008268DE">
            <w:pPr>
              <w:rPr>
                <w:ins w:id="37" w:author="Eleni Panagi" w:date="2025-03-11T15:34:00Z" w16du:dateUtc="2025-03-11T13:34:00Z"/>
              </w:rPr>
            </w:pPr>
            <w:ins w:id="38" w:author="Eleni Panagi" w:date="2025-03-11T15:34:00Z" w16du:dateUtc="2025-03-11T13:34:00Z">
              <w:r>
                <w:t>Convenience and time efficiency</w:t>
              </w:r>
            </w:ins>
          </w:p>
          <w:p w14:paraId="039BB4F0" w14:textId="77777777" w:rsidR="008268DE" w:rsidRDefault="008268DE" w:rsidP="008268DE">
            <w:pPr>
              <w:rPr>
                <w:ins w:id="39" w:author="Eleni Panagi" w:date="2025-03-11T15:34:00Z" w16du:dateUtc="2025-03-11T13:34:00Z"/>
              </w:rPr>
            </w:pPr>
            <w:ins w:id="40" w:author="Eleni Panagi" w:date="2025-03-11T15:34:00Z" w16du:dateUtc="2025-03-11T13:34:00Z">
              <w:r>
                <w:t>Seamless and stress-free travel</w:t>
              </w:r>
            </w:ins>
          </w:p>
          <w:p w14:paraId="077906A7" w14:textId="77777777" w:rsidR="008268DE" w:rsidRDefault="008268DE" w:rsidP="008268DE">
            <w:pPr>
              <w:rPr>
                <w:ins w:id="41" w:author="Eleni Panagi" w:date="2025-03-11T15:35:00Z" w16du:dateUtc="2025-03-11T13:35:00Z"/>
              </w:rPr>
            </w:pPr>
            <w:ins w:id="42" w:author="Eleni Panagi" w:date="2025-03-11T15:34:00Z" w16du:dateUtc="2025-03-11T13:34:00Z">
              <w:r>
                <w:t>Local insights and hidden gems</w:t>
              </w:r>
            </w:ins>
          </w:p>
          <w:p w14:paraId="5E743852" w14:textId="77777777" w:rsidR="008268DE" w:rsidRDefault="008268DE" w:rsidP="008268DE">
            <w:pPr>
              <w:rPr>
                <w:ins w:id="43" w:author="Eleni Panagi" w:date="2025-03-11T15:34:00Z" w16du:dateUtc="2025-03-11T13:34:00Z"/>
              </w:rPr>
            </w:pPr>
          </w:p>
          <w:p w14:paraId="428E6C5D" w14:textId="76795CD7" w:rsidR="008268DE" w:rsidRDefault="008268DE" w:rsidP="008268DE">
            <w:pPr>
              <w:rPr>
                <w:ins w:id="44" w:author="Eleni Panagi" w:date="2025-03-11T15:34:00Z" w16du:dateUtc="2025-03-11T13:34:00Z"/>
              </w:rPr>
            </w:pPr>
            <w:ins w:id="45" w:author="Eleni Panagi" w:date="2025-03-11T15:34:00Z" w16du:dateUtc="2025-03-11T13:34:00Z">
              <w:r>
                <w:t>Hobbies:</w:t>
              </w:r>
            </w:ins>
          </w:p>
          <w:p w14:paraId="6CDFFE6E" w14:textId="77777777" w:rsidR="008268DE" w:rsidRDefault="008268DE" w:rsidP="008268DE">
            <w:pPr>
              <w:rPr>
                <w:ins w:id="46" w:author="Eleni Panagi" w:date="2025-03-11T15:34:00Z" w16du:dateUtc="2025-03-11T13:34:00Z"/>
              </w:rPr>
            </w:pPr>
            <w:ins w:id="47" w:author="Eleni Panagi" w:date="2025-03-11T15:34:00Z" w16du:dateUtc="2025-03-11T13:34:00Z">
              <w:r>
                <w:t>Traveling and exploring new cultures</w:t>
              </w:r>
            </w:ins>
          </w:p>
          <w:p w14:paraId="6830A936" w14:textId="77777777" w:rsidR="008268DE" w:rsidRDefault="008268DE" w:rsidP="008268DE">
            <w:pPr>
              <w:rPr>
                <w:ins w:id="48" w:author="Eleni Panagi" w:date="2025-03-11T15:34:00Z" w16du:dateUtc="2025-03-11T13:34:00Z"/>
              </w:rPr>
            </w:pPr>
            <w:ins w:id="49" w:author="Eleni Panagi" w:date="2025-03-11T15:34:00Z" w16du:dateUtc="2025-03-11T13:34:00Z">
              <w:r>
                <w:t>Photography and vlogging</w:t>
              </w:r>
            </w:ins>
          </w:p>
          <w:p w14:paraId="2DD86225" w14:textId="77777777" w:rsidR="008268DE" w:rsidRDefault="008268DE" w:rsidP="008268DE">
            <w:pPr>
              <w:rPr>
                <w:ins w:id="50" w:author="Eleni Panagi" w:date="2025-03-11T15:34:00Z" w16du:dateUtc="2025-03-11T13:34:00Z"/>
              </w:rPr>
            </w:pPr>
            <w:ins w:id="51" w:author="Eleni Panagi" w:date="2025-03-11T15:34:00Z" w16du:dateUtc="2025-03-11T13:34:00Z">
              <w:r>
                <w:t>Adventure sports and activities</w:t>
              </w:r>
            </w:ins>
          </w:p>
          <w:p w14:paraId="182DE3F1" w14:textId="77777777" w:rsidR="008268DE" w:rsidRDefault="008268DE" w:rsidP="008268DE">
            <w:pPr>
              <w:rPr>
                <w:ins w:id="52" w:author="Eleni Panagi" w:date="2025-03-11T15:34:00Z" w16du:dateUtc="2025-03-11T13:34:00Z"/>
              </w:rPr>
            </w:pPr>
          </w:p>
          <w:p w14:paraId="7FE23383" w14:textId="639161C0" w:rsidR="008268DE" w:rsidRDefault="008268DE" w:rsidP="008268DE">
            <w:pPr>
              <w:rPr>
                <w:ins w:id="53" w:author="Eleni Panagi" w:date="2025-03-11T15:34:00Z" w16du:dateUtc="2025-03-11T13:34:00Z"/>
              </w:rPr>
            </w:pPr>
            <w:ins w:id="54" w:author="Eleni Panagi" w:date="2025-03-11T15:34:00Z" w16du:dateUtc="2025-03-11T13:34:00Z">
              <w:r>
                <w:t>Opinions &amp; Values:</w:t>
              </w:r>
            </w:ins>
          </w:p>
          <w:p w14:paraId="44F8B0CD" w14:textId="77777777" w:rsidR="008268DE" w:rsidRDefault="008268DE" w:rsidP="008268DE">
            <w:pPr>
              <w:rPr>
                <w:ins w:id="55" w:author="Eleni Panagi" w:date="2025-03-11T15:34:00Z" w16du:dateUtc="2025-03-11T13:34:00Z"/>
              </w:rPr>
            </w:pPr>
            <w:ins w:id="56" w:author="Eleni Panagi" w:date="2025-03-11T15:34:00Z" w16du:dateUtc="2025-03-11T13:34:00Z">
              <w:r>
                <w:t>Tech-savvy and open to AI assistance</w:t>
              </w:r>
            </w:ins>
          </w:p>
          <w:p w14:paraId="13A381A4" w14:textId="77777777" w:rsidR="008268DE" w:rsidRDefault="008268DE" w:rsidP="008268DE">
            <w:pPr>
              <w:rPr>
                <w:ins w:id="57" w:author="Eleni Panagi" w:date="2025-03-11T15:34:00Z" w16du:dateUtc="2025-03-11T13:34:00Z"/>
              </w:rPr>
            </w:pPr>
            <w:ins w:id="58" w:author="Eleni Panagi" w:date="2025-03-11T15:34:00Z" w16du:dateUtc="2025-03-11T13:34:00Z">
              <w:r>
                <w:t>Prefer independent, customized travel over guided tours</w:t>
              </w:r>
            </w:ins>
          </w:p>
          <w:p w14:paraId="02B129E7" w14:textId="77777777" w:rsidR="008268DE" w:rsidRDefault="008268DE" w:rsidP="008268DE">
            <w:pPr>
              <w:rPr>
                <w:ins w:id="59" w:author="Eleni Panagi" w:date="2025-03-11T15:35:00Z" w16du:dateUtc="2025-03-11T13:35:00Z"/>
              </w:rPr>
            </w:pPr>
            <w:ins w:id="60" w:author="Eleni Panagi" w:date="2025-03-11T15:34:00Z" w16du:dateUtc="2025-03-11T13:34:00Z">
              <w:r>
                <w:t>Sustainability-conscious and support responsible tourism</w:t>
              </w:r>
            </w:ins>
          </w:p>
          <w:p w14:paraId="4366D009" w14:textId="77777777" w:rsidR="008268DE" w:rsidRDefault="008268DE" w:rsidP="008268DE">
            <w:pPr>
              <w:rPr>
                <w:ins w:id="61" w:author="Eleni Panagi" w:date="2025-03-11T15:34:00Z" w16du:dateUtc="2025-03-11T13:34:00Z"/>
              </w:rPr>
            </w:pPr>
          </w:p>
          <w:p w14:paraId="006E7558" w14:textId="4456DB2A" w:rsidR="008268DE" w:rsidRDefault="008268DE" w:rsidP="008268DE">
            <w:pPr>
              <w:rPr>
                <w:ins w:id="62" w:author="Eleni Panagi" w:date="2025-03-11T15:34:00Z" w16du:dateUtc="2025-03-11T13:34:00Z"/>
              </w:rPr>
            </w:pPr>
            <w:ins w:id="63" w:author="Eleni Panagi" w:date="2025-03-11T15:34:00Z" w16du:dateUtc="2025-03-11T13:34:00Z">
              <w:r>
                <w:t>Personality Traits:</w:t>
              </w:r>
            </w:ins>
          </w:p>
          <w:p w14:paraId="289866B2" w14:textId="77777777" w:rsidR="008268DE" w:rsidRDefault="008268DE" w:rsidP="008268DE">
            <w:pPr>
              <w:rPr>
                <w:ins w:id="64" w:author="Eleni Panagi" w:date="2025-03-11T15:34:00Z" w16du:dateUtc="2025-03-11T13:34:00Z"/>
              </w:rPr>
            </w:pPr>
            <w:ins w:id="65" w:author="Eleni Panagi" w:date="2025-03-11T15:34:00Z" w16du:dateUtc="2025-03-11T13:34:00Z">
              <w:r>
                <w:t>Curious and adventurous</w:t>
              </w:r>
            </w:ins>
          </w:p>
          <w:p w14:paraId="79A87734" w14:textId="77777777" w:rsidR="008268DE" w:rsidRDefault="008268DE" w:rsidP="008268DE">
            <w:pPr>
              <w:rPr>
                <w:ins w:id="66" w:author="Eleni Panagi" w:date="2025-03-11T15:34:00Z" w16du:dateUtc="2025-03-11T13:34:00Z"/>
              </w:rPr>
            </w:pPr>
            <w:ins w:id="67" w:author="Eleni Panagi" w:date="2025-03-11T15:34:00Z" w16du:dateUtc="2025-03-11T13:34:00Z">
              <w:r>
                <w:t>Organized yet flexible</w:t>
              </w:r>
            </w:ins>
          </w:p>
          <w:p w14:paraId="3C1087EE" w14:textId="5990E387" w:rsidR="00AB1BAF" w:rsidRDefault="008268DE" w:rsidP="008268DE">
            <w:ins w:id="68" w:author="Eleni Panagi" w:date="2025-03-11T15:34:00Z" w16du:dateUtc="2025-03-11T13:34:00Z">
              <w:r>
                <w:t>Willing to embrace new technologies</w:t>
              </w:r>
            </w:ins>
          </w:p>
        </w:tc>
      </w:tr>
      <w:tr w:rsidR="00AB1BAF" w14:paraId="4AA94528" w14:textId="77777777" w:rsidTr="00202D98">
        <w:tc>
          <w:tcPr>
            <w:tcW w:w="2965" w:type="dxa"/>
          </w:tcPr>
          <w:p w14:paraId="120E84D5" w14:textId="77777777" w:rsidR="00AB1BAF" w:rsidRDefault="00AB1BAF" w:rsidP="00D76F66">
            <w:r w:rsidRPr="00202D98">
              <w:rPr>
                <w:b/>
              </w:rPr>
              <w:t>Proxy Products</w:t>
            </w:r>
            <w:r w:rsidR="00E670E1">
              <w:t xml:space="preserve"> (what other products does this end user own and which do they value the most?  Which products have the highest correlation with your target end user)</w:t>
            </w:r>
          </w:p>
          <w:p w14:paraId="445A15A1" w14:textId="44A892A4" w:rsidR="00202D98" w:rsidRDefault="00202D98" w:rsidP="00D76F66"/>
        </w:tc>
        <w:tc>
          <w:tcPr>
            <w:tcW w:w="7920" w:type="dxa"/>
          </w:tcPr>
          <w:p w14:paraId="051EB53D" w14:textId="77777777" w:rsidR="008268DE" w:rsidRDefault="008268DE" w:rsidP="008268DE">
            <w:pPr>
              <w:rPr>
                <w:ins w:id="69" w:author="Eleni Panagi" w:date="2025-03-11T15:37:00Z" w16du:dateUtc="2025-03-11T13:37:00Z"/>
              </w:rPr>
            </w:pPr>
            <w:ins w:id="70" w:author="Eleni Panagi" w:date="2025-03-11T15:37:00Z" w16du:dateUtc="2025-03-11T13:37:00Z">
              <w:r>
                <w:lastRenderedPageBreak/>
                <w:t>Travel Apps: Google Maps, TripAdvisor, Airbnb, Expedia, Booking.com, Skyscanner</w:t>
              </w:r>
            </w:ins>
          </w:p>
          <w:p w14:paraId="061BAA06" w14:textId="7B56E23E" w:rsidR="008268DE" w:rsidRDefault="008268DE" w:rsidP="008268DE">
            <w:pPr>
              <w:rPr>
                <w:ins w:id="71" w:author="Eleni Panagi" w:date="2025-03-11T15:37:00Z" w16du:dateUtc="2025-03-11T13:37:00Z"/>
              </w:rPr>
            </w:pPr>
            <w:ins w:id="72" w:author="Eleni Panagi" w:date="2025-03-11T15:37:00Z" w16du:dateUtc="2025-03-11T13:37:00Z">
              <w:r>
                <w:t>Navigation &amp; Mobility: Uber, Lyft</w:t>
              </w:r>
            </w:ins>
            <w:ins w:id="73" w:author="Eleni Panagi" w:date="2025-03-11T15:48:00Z" w16du:dateUtc="2025-03-11T13:48:00Z">
              <w:r w:rsidR="004B2B9F">
                <w:t xml:space="preserve">, </w:t>
              </w:r>
              <w:r w:rsidR="004B2B9F">
                <w:t>Waze</w:t>
              </w:r>
            </w:ins>
            <w:ins w:id="74" w:author="Eleni Panagi" w:date="2025-03-11T15:49:00Z" w16du:dateUtc="2025-03-11T13:49:00Z">
              <w:r w:rsidR="004B2B9F">
                <w:t xml:space="preserve">, </w:t>
              </w:r>
              <w:r w:rsidR="004B2B9F">
                <w:t>Google Maps</w:t>
              </w:r>
            </w:ins>
          </w:p>
          <w:p w14:paraId="6E5658E1" w14:textId="3EFDF23D" w:rsidR="008268DE" w:rsidRDefault="008268DE" w:rsidP="008268DE">
            <w:pPr>
              <w:rPr>
                <w:ins w:id="75" w:author="Eleni Panagi" w:date="2025-03-11T15:37:00Z" w16du:dateUtc="2025-03-11T13:37:00Z"/>
              </w:rPr>
            </w:pPr>
            <w:ins w:id="76" w:author="Eleni Panagi" w:date="2025-03-11T15:37:00Z" w16du:dateUtc="2025-03-11T13:37:00Z">
              <w:r>
                <w:t>Language &amp; AI Assistants: Google Translate, Duolingo, ChatGPT, Siri</w:t>
              </w:r>
            </w:ins>
          </w:p>
          <w:p w14:paraId="019CB27E" w14:textId="5E689197" w:rsidR="008268DE" w:rsidRDefault="008268DE" w:rsidP="008268DE">
            <w:pPr>
              <w:rPr>
                <w:ins w:id="77" w:author="Eleni Panagi" w:date="2025-03-11T15:37:00Z" w16du:dateUtc="2025-03-11T13:37:00Z"/>
              </w:rPr>
            </w:pPr>
            <w:ins w:id="78" w:author="Eleni Panagi" w:date="2025-03-11T15:37:00Z" w16du:dateUtc="2025-03-11T13:37:00Z">
              <w:r>
                <w:t>Social media</w:t>
              </w:r>
              <w:r>
                <w:t xml:space="preserve"> &amp; Experience Sharing: Instagram,</w:t>
              </w:r>
            </w:ins>
            <w:ins w:id="79" w:author="Eleni Panagi" w:date="2025-03-11T15:49:00Z" w16du:dateUtc="2025-03-11T13:49:00Z">
              <w:r w:rsidR="004B2B9F">
                <w:t xml:space="preserve"> Facebook,</w:t>
              </w:r>
            </w:ins>
            <w:ins w:id="80" w:author="Eleni Panagi" w:date="2025-03-11T15:37:00Z" w16du:dateUtc="2025-03-11T13:37:00Z">
              <w:r>
                <w:t xml:space="preserve"> TikTok, YouTube (travel vloggers), Pinterest</w:t>
              </w:r>
            </w:ins>
          </w:p>
          <w:p w14:paraId="4EFC933C" w14:textId="4F500BDB" w:rsidR="00AB1BAF" w:rsidRDefault="008268DE" w:rsidP="008268DE">
            <w:ins w:id="81" w:author="Eleni Panagi" w:date="2025-03-11T15:37:00Z" w16du:dateUtc="2025-03-11T13:37:00Z">
              <w:r>
                <w:t>Subscription Services: Travel insurance, Lounge access apps</w:t>
              </w:r>
            </w:ins>
          </w:p>
        </w:tc>
      </w:tr>
      <w:tr w:rsidR="00AB1BAF" w14:paraId="67B30E6C" w14:textId="77777777" w:rsidTr="00202D98">
        <w:tc>
          <w:tcPr>
            <w:tcW w:w="2965" w:type="dxa"/>
          </w:tcPr>
          <w:p w14:paraId="7C6B5950" w14:textId="77777777" w:rsidR="00AB1BAF" w:rsidRDefault="00AB1BAF" w:rsidP="00D76F66">
            <w:r w:rsidRPr="00202D98">
              <w:rPr>
                <w:b/>
              </w:rPr>
              <w:lastRenderedPageBreak/>
              <w:t>Watering Holes</w:t>
            </w:r>
            <w:r>
              <w:t xml:space="preserve"> (e.g., locations, associations, online platforms</w:t>
            </w:r>
            <w:r w:rsidR="00E670E1">
              <w:t xml:space="preserve"> – and sequence them in priority and indicate intensity of each</w:t>
            </w:r>
            <w:r>
              <w:t>)</w:t>
            </w:r>
          </w:p>
          <w:p w14:paraId="5ACED9A2" w14:textId="520A9E65" w:rsidR="00202D98" w:rsidRDefault="00202D98" w:rsidP="00D76F66"/>
        </w:tc>
        <w:tc>
          <w:tcPr>
            <w:tcW w:w="7920" w:type="dxa"/>
          </w:tcPr>
          <w:p w14:paraId="0B896E8B" w14:textId="66DFDF13" w:rsidR="004B2B9F" w:rsidRDefault="004B2B9F" w:rsidP="004B2B9F">
            <w:pPr>
              <w:rPr>
                <w:ins w:id="82" w:author="Eleni Panagi" w:date="2025-03-11T15:47:00Z" w16du:dateUtc="2025-03-11T13:47:00Z"/>
              </w:rPr>
            </w:pPr>
            <w:ins w:id="83" w:author="Eleni Panagi" w:date="2025-03-11T15:47:00Z" w16du:dateUtc="2025-03-11T13:47:00Z">
              <w:r>
                <w:t>Travel Planning &amp; Review Platforms (Very High Intensity)</w:t>
              </w:r>
            </w:ins>
          </w:p>
          <w:p w14:paraId="326293DB" w14:textId="77777777" w:rsidR="004B2B9F" w:rsidRDefault="004B2B9F" w:rsidP="004B2B9F">
            <w:pPr>
              <w:rPr>
                <w:ins w:id="84" w:author="Eleni Panagi" w:date="2025-03-11T15:47:00Z" w16du:dateUtc="2025-03-11T13:47:00Z"/>
              </w:rPr>
            </w:pPr>
            <w:ins w:id="85" w:author="Eleni Panagi" w:date="2025-03-11T15:47:00Z" w16du:dateUtc="2025-03-11T13:47:00Z">
              <w:r>
                <w:t>TripAdvisor, Google Reviews, Booking.com, Expedia</w:t>
              </w:r>
            </w:ins>
          </w:p>
          <w:p w14:paraId="0ACEFC5D" w14:textId="77777777" w:rsidR="004B2B9F" w:rsidRDefault="004B2B9F" w:rsidP="004B2B9F">
            <w:pPr>
              <w:rPr>
                <w:ins w:id="86" w:author="Eleni Panagi" w:date="2025-03-11T15:48:00Z" w16du:dateUtc="2025-03-11T13:48:00Z"/>
              </w:rPr>
            </w:pPr>
            <w:ins w:id="87" w:author="Eleni Panagi" w:date="2025-03-11T15:47:00Z" w16du:dateUtc="2025-03-11T13:47:00Z">
              <w:r>
                <w:t>Users actively seek recommendations, reviews, and guides for new destinations.</w:t>
              </w:r>
            </w:ins>
          </w:p>
          <w:p w14:paraId="29B7B9B5" w14:textId="77777777" w:rsidR="004B2B9F" w:rsidRDefault="004B2B9F" w:rsidP="004B2B9F">
            <w:pPr>
              <w:rPr>
                <w:ins w:id="88" w:author="Eleni Panagi" w:date="2025-03-11T15:47:00Z" w16du:dateUtc="2025-03-11T13:47:00Z"/>
              </w:rPr>
            </w:pPr>
          </w:p>
          <w:p w14:paraId="38733FDA" w14:textId="0E67B5FF" w:rsidR="004B2B9F" w:rsidRDefault="004B2B9F" w:rsidP="004B2B9F">
            <w:pPr>
              <w:rPr>
                <w:ins w:id="89" w:author="Eleni Panagi" w:date="2025-03-11T15:47:00Z" w16du:dateUtc="2025-03-11T13:47:00Z"/>
              </w:rPr>
            </w:pPr>
            <w:ins w:id="90" w:author="Eleni Panagi" w:date="2025-03-11T15:47:00Z" w16du:dateUtc="2025-03-11T13:47:00Z">
              <w:r>
                <w:t>Social Media (High Intensity)</w:t>
              </w:r>
            </w:ins>
          </w:p>
          <w:p w14:paraId="38656F27" w14:textId="77777777" w:rsidR="004B2B9F" w:rsidRDefault="004B2B9F" w:rsidP="004B2B9F">
            <w:pPr>
              <w:rPr>
                <w:ins w:id="91" w:author="Eleni Panagi" w:date="2025-03-11T15:47:00Z" w16du:dateUtc="2025-03-11T13:47:00Z"/>
              </w:rPr>
            </w:pPr>
            <w:ins w:id="92" w:author="Eleni Panagi" w:date="2025-03-11T15:47:00Z" w16du:dateUtc="2025-03-11T13:47:00Z">
              <w:r>
                <w:t>Instagram, TikTok, YouTube, Facebook Travel Groups</w:t>
              </w:r>
            </w:ins>
          </w:p>
          <w:p w14:paraId="266606A8" w14:textId="77777777" w:rsidR="004B2B9F" w:rsidRDefault="004B2B9F" w:rsidP="004B2B9F">
            <w:pPr>
              <w:rPr>
                <w:ins w:id="93" w:author="Eleni Panagi" w:date="2025-03-11T15:48:00Z" w16du:dateUtc="2025-03-11T13:48:00Z"/>
              </w:rPr>
            </w:pPr>
            <w:ins w:id="94" w:author="Eleni Panagi" w:date="2025-03-11T15:47:00Z" w16du:dateUtc="2025-03-11T13:47:00Z">
              <w:r>
                <w:t>Users consume travel content, follow influencers, and share experiences.</w:t>
              </w:r>
            </w:ins>
          </w:p>
          <w:p w14:paraId="79F2F3AD" w14:textId="77777777" w:rsidR="004B2B9F" w:rsidRDefault="004B2B9F" w:rsidP="004B2B9F">
            <w:pPr>
              <w:rPr>
                <w:ins w:id="95" w:author="Eleni Panagi" w:date="2025-03-11T15:47:00Z" w16du:dateUtc="2025-03-11T13:47:00Z"/>
              </w:rPr>
            </w:pPr>
          </w:p>
          <w:p w14:paraId="0E2C0F0B" w14:textId="0ED6A5FC" w:rsidR="004B2B9F" w:rsidRDefault="004B2B9F" w:rsidP="004B2B9F">
            <w:pPr>
              <w:rPr>
                <w:ins w:id="96" w:author="Eleni Panagi" w:date="2025-03-11T15:47:00Z" w16du:dateUtc="2025-03-11T13:47:00Z"/>
              </w:rPr>
            </w:pPr>
            <w:ins w:id="97" w:author="Eleni Panagi" w:date="2025-03-11T15:47:00Z" w16du:dateUtc="2025-03-11T13:47:00Z">
              <w:r>
                <w:t>Navigation &amp; Local Apps (High Intensity)</w:t>
              </w:r>
            </w:ins>
          </w:p>
          <w:p w14:paraId="4B49C91A" w14:textId="389F463A" w:rsidR="004B2B9F" w:rsidRDefault="004B2B9F" w:rsidP="004B2B9F">
            <w:pPr>
              <w:rPr>
                <w:ins w:id="98" w:author="Eleni Panagi" w:date="2025-03-11T15:47:00Z" w16du:dateUtc="2025-03-11T13:47:00Z"/>
              </w:rPr>
            </w:pPr>
            <w:ins w:id="99" w:author="Eleni Panagi" w:date="2025-03-11T15:47:00Z" w16du:dateUtc="2025-03-11T13:47:00Z">
              <w:r>
                <w:t>Google Maps, Waze, Uber/Lyft</w:t>
              </w:r>
            </w:ins>
          </w:p>
          <w:p w14:paraId="68B4B572" w14:textId="77777777" w:rsidR="004B2B9F" w:rsidRDefault="004B2B9F" w:rsidP="004B2B9F">
            <w:pPr>
              <w:rPr>
                <w:ins w:id="100" w:author="Eleni Panagi" w:date="2025-03-11T15:48:00Z" w16du:dateUtc="2025-03-11T13:48:00Z"/>
              </w:rPr>
            </w:pPr>
            <w:ins w:id="101" w:author="Eleni Panagi" w:date="2025-03-11T15:47:00Z" w16du:dateUtc="2025-03-11T13:47:00Z">
              <w:r>
                <w:t>Essential for getting around new places and discovering locations.</w:t>
              </w:r>
            </w:ins>
          </w:p>
          <w:p w14:paraId="2B7E19E0" w14:textId="77777777" w:rsidR="004B2B9F" w:rsidRDefault="004B2B9F" w:rsidP="004B2B9F">
            <w:pPr>
              <w:rPr>
                <w:ins w:id="102" w:author="Eleni Panagi" w:date="2025-03-11T15:47:00Z" w16du:dateUtc="2025-03-11T13:47:00Z"/>
              </w:rPr>
            </w:pPr>
          </w:p>
          <w:p w14:paraId="15ADA8D8" w14:textId="1A88445C" w:rsidR="004B2B9F" w:rsidRDefault="004B2B9F" w:rsidP="004B2B9F">
            <w:pPr>
              <w:rPr>
                <w:ins w:id="103" w:author="Eleni Panagi" w:date="2025-03-11T15:47:00Z" w16du:dateUtc="2025-03-11T13:47:00Z"/>
              </w:rPr>
            </w:pPr>
            <w:ins w:id="104" w:author="Eleni Panagi" w:date="2025-03-11T15:47:00Z" w16du:dateUtc="2025-03-11T13:47:00Z">
              <w:r>
                <w:t>Online Communities &amp; Forums (Medium Intensity)</w:t>
              </w:r>
            </w:ins>
          </w:p>
          <w:p w14:paraId="423310F4" w14:textId="39BE42FA" w:rsidR="004B2B9F" w:rsidRDefault="004B2B9F" w:rsidP="004B2B9F">
            <w:pPr>
              <w:rPr>
                <w:ins w:id="105" w:author="Eleni Panagi" w:date="2025-03-11T15:47:00Z" w16du:dateUtc="2025-03-11T13:47:00Z"/>
              </w:rPr>
            </w:pPr>
            <w:ins w:id="106" w:author="Eleni Panagi" w:date="2025-03-11T15:47:00Z" w16du:dateUtc="2025-03-11T13:47:00Z">
              <w:r>
                <w:t>Reddit r/travel, Facebook travel groups</w:t>
              </w:r>
            </w:ins>
          </w:p>
          <w:p w14:paraId="3C1E3A1B" w14:textId="77777777" w:rsidR="004B2B9F" w:rsidRDefault="004B2B9F" w:rsidP="004B2B9F">
            <w:pPr>
              <w:rPr>
                <w:ins w:id="107" w:author="Eleni Panagi" w:date="2025-03-11T15:48:00Z" w16du:dateUtc="2025-03-11T13:48:00Z"/>
              </w:rPr>
            </w:pPr>
            <w:ins w:id="108" w:author="Eleni Panagi" w:date="2025-03-11T15:47:00Z" w16du:dateUtc="2025-03-11T13:47:00Z">
              <w:r>
                <w:t>Travelers discuss experiences, share recommendations, and ask for advice.</w:t>
              </w:r>
            </w:ins>
          </w:p>
          <w:p w14:paraId="37A7EBCF" w14:textId="77777777" w:rsidR="004B2B9F" w:rsidRDefault="004B2B9F" w:rsidP="004B2B9F">
            <w:pPr>
              <w:rPr>
                <w:ins w:id="109" w:author="Eleni Panagi" w:date="2025-03-11T15:47:00Z" w16du:dateUtc="2025-03-11T13:47:00Z"/>
              </w:rPr>
            </w:pPr>
          </w:p>
          <w:p w14:paraId="18C9ED7D" w14:textId="75D4DA45" w:rsidR="004B2B9F" w:rsidRDefault="004B2B9F" w:rsidP="004B2B9F">
            <w:pPr>
              <w:rPr>
                <w:ins w:id="110" w:author="Eleni Panagi" w:date="2025-03-11T15:47:00Z" w16du:dateUtc="2025-03-11T13:47:00Z"/>
              </w:rPr>
            </w:pPr>
            <w:ins w:id="111" w:author="Eleni Panagi" w:date="2025-03-11T15:47:00Z" w16du:dateUtc="2025-03-11T13:47:00Z">
              <w:r>
                <w:t>Travel Agencies &amp; Airport Lounges (Low Intensity - Traditional Travelers &amp; Luxury Segment)</w:t>
              </w:r>
            </w:ins>
          </w:p>
          <w:p w14:paraId="4C800E57" w14:textId="15A88DE2" w:rsidR="00AB1BAF" w:rsidRDefault="004B2B9F" w:rsidP="004B2B9F">
            <w:ins w:id="112" w:author="Eleni Panagi" w:date="2025-03-11T15:47:00Z" w16du:dateUtc="2025-03-11T13:47:00Z">
              <w:r>
                <w:t>High-end travelers may use agents or concierge services for planning.</w:t>
              </w:r>
            </w:ins>
          </w:p>
        </w:tc>
      </w:tr>
      <w:tr w:rsidR="00AB1BAF" w14:paraId="7A91C958" w14:textId="77777777" w:rsidTr="00202D98">
        <w:tc>
          <w:tcPr>
            <w:tcW w:w="2965" w:type="dxa"/>
          </w:tcPr>
          <w:p w14:paraId="5B3D37E0" w14:textId="12D35907" w:rsidR="00AB1BAF" w:rsidRDefault="00AB1BAF" w:rsidP="00D76F66">
            <w:r w:rsidRPr="00202D98">
              <w:rPr>
                <w:b/>
              </w:rPr>
              <w:t>Day in the Life</w:t>
            </w:r>
            <w:r w:rsidR="00E670E1">
              <w:t xml:space="preserve"> (describe a day in the life of the end user and what is going on in her head)</w:t>
            </w:r>
          </w:p>
          <w:p w14:paraId="510B1DC9" w14:textId="3282835C" w:rsidR="00202D98" w:rsidRDefault="00202D98" w:rsidP="00D76F66"/>
          <w:p w14:paraId="6277E8F3" w14:textId="2D30AAB0" w:rsidR="00202D98" w:rsidRDefault="00202D98" w:rsidP="00D76F66"/>
          <w:p w14:paraId="3F10F7CE" w14:textId="08FF79D3" w:rsidR="00202D98" w:rsidRDefault="00202D98" w:rsidP="00D76F66"/>
          <w:p w14:paraId="1792569C" w14:textId="64115631" w:rsidR="00202D98" w:rsidRDefault="00202D98" w:rsidP="00D76F66"/>
          <w:p w14:paraId="08249200" w14:textId="7E01ACEA" w:rsidR="00202D98" w:rsidRDefault="00202D98" w:rsidP="00D76F66"/>
          <w:p w14:paraId="21537F93" w14:textId="77777777" w:rsidR="00202D98" w:rsidRDefault="00202D98" w:rsidP="00D76F66"/>
          <w:p w14:paraId="569562C4" w14:textId="77777777" w:rsidR="00E670E1" w:rsidRDefault="00E670E1" w:rsidP="00D76F66"/>
          <w:p w14:paraId="3BFAE39A" w14:textId="77777777" w:rsidR="00E670E1" w:rsidRDefault="00E670E1" w:rsidP="00D76F66"/>
        </w:tc>
        <w:tc>
          <w:tcPr>
            <w:tcW w:w="7920" w:type="dxa"/>
          </w:tcPr>
          <w:p w14:paraId="608A77F4" w14:textId="24B6E97F" w:rsidR="004B2B9F" w:rsidRPr="004B2B9F" w:rsidRDefault="004B2B9F" w:rsidP="004B2B9F">
            <w:pPr>
              <w:rPr>
                <w:ins w:id="113" w:author="Eleni Panagi" w:date="2025-03-11T15:44:00Z" w16du:dateUtc="2025-03-11T13:44:00Z"/>
                <w:b/>
                <w:bCs/>
                <w:rPrChange w:id="114" w:author="Eleni Panagi" w:date="2025-03-11T15:47:00Z" w16du:dateUtc="2025-03-11T13:47:00Z">
                  <w:rPr>
                    <w:ins w:id="115" w:author="Eleni Panagi" w:date="2025-03-11T15:44:00Z" w16du:dateUtc="2025-03-11T13:44:00Z"/>
                  </w:rPr>
                </w:rPrChange>
              </w:rPr>
            </w:pPr>
            <w:ins w:id="116" w:author="Eleni Panagi" w:date="2025-03-11T15:44:00Z" w16du:dateUtc="2025-03-11T13:44:00Z">
              <w:r w:rsidRPr="004B2B9F">
                <w:rPr>
                  <w:b/>
                  <w:bCs/>
                  <w:rPrChange w:id="117" w:author="Eleni Panagi" w:date="2025-03-11T15:47:00Z" w16du:dateUtc="2025-03-11T13:47:00Z">
                    <w:rPr/>
                  </w:rPrChange>
                </w:rPr>
                <w:t>Persona: A</w:t>
              </w:r>
              <w:r w:rsidRPr="004B2B9F">
                <w:rPr>
                  <w:b/>
                  <w:bCs/>
                  <w:rPrChange w:id="118" w:author="Eleni Panagi" w:date="2025-03-11T15:47:00Z" w16du:dateUtc="2025-03-11T13:47:00Z">
                    <w:rPr/>
                  </w:rPrChange>
                </w:rPr>
                <w:t>ntonis</w:t>
              </w:r>
              <w:r w:rsidRPr="004B2B9F">
                <w:rPr>
                  <w:b/>
                  <w:bCs/>
                  <w:rPrChange w:id="119" w:author="Eleni Panagi" w:date="2025-03-11T15:47:00Z" w16du:dateUtc="2025-03-11T13:47:00Z">
                    <w:rPr/>
                  </w:rPrChange>
                </w:rPr>
                <w:t xml:space="preserve">, a </w:t>
              </w:r>
              <w:r w:rsidRPr="004B2B9F">
                <w:rPr>
                  <w:b/>
                  <w:bCs/>
                  <w:rPrChange w:id="120" w:author="Eleni Panagi" w:date="2025-03-11T15:47:00Z" w16du:dateUtc="2025-03-11T13:47:00Z">
                    <w:rPr/>
                  </w:rPrChange>
                </w:rPr>
                <w:t>25</w:t>
              </w:r>
              <w:r w:rsidRPr="004B2B9F">
                <w:rPr>
                  <w:b/>
                  <w:bCs/>
                  <w:rPrChange w:id="121" w:author="Eleni Panagi" w:date="2025-03-11T15:47:00Z" w16du:dateUtc="2025-03-11T13:47:00Z">
                    <w:rPr/>
                  </w:rPrChange>
                </w:rPr>
                <w:t>-year-old frequent traveler (leisure/business)</w:t>
              </w:r>
            </w:ins>
          </w:p>
          <w:p w14:paraId="3B28C327" w14:textId="766AF6B0" w:rsidR="004B2B9F" w:rsidRDefault="004B2B9F" w:rsidP="004B2B9F">
            <w:pPr>
              <w:rPr>
                <w:ins w:id="122" w:author="Eleni Panagi" w:date="2025-03-11T15:44:00Z" w16du:dateUtc="2025-03-11T13:44:00Z"/>
              </w:rPr>
            </w:pPr>
            <w:ins w:id="123" w:author="Eleni Panagi" w:date="2025-03-11T15:45:00Z" w16du:dateUtc="2025-03-11T13:45:00Z">
              <w:r>
                <w:t>8</w:t>
              </w:r>
            </w:ins>
            <w:ins w:id="124" w:author="Eleni Panagi" w:date="2025-03-11T15:44:00Z" w16du:dateUtc="2025-03-11T13:44:00Z">
              <w:r>
                <w:t>:</w:t>
              </w:r>
            </w:ins>
            <w:ins w:id="125" w:author="Eleni Panagi" w:date="2025-03-11T15:45:00Z" w16du:dateUtc="2025-03-11T13:45:00Z">
              <w:r>
                <w:t>17</w:t>
              </w:r>
            </w:ins>
            <w:ins w:id="126" w:author="Eleni Panagi" w:date="2025-03-11T15:44:00Z" w16du:dateUtc="2025-03-11T13:44:00Z">
              <w:r>
                <w:t xml:space="preserve"> </w:t>
              </w:r>
            </w:ins>
            <w:ins w:id="127" w:author="Eleni Panagi" w:date="2025-03-11T15:45:00Z" w16du:dateUtc="2025-03-11T13:45:00Z">
              <w:r>
                <w:t>A</w:t>
              </w:r>
            </w:ins>
            <w:ins w:id="128" w:author="Eleni Panagi" w:date="2025-03-11T15:44:00Z" w16du:dateUtc="2025-03-11T13:44:00Z">
              <w:r>
                <w:t>M – Wakes up in a hotel/Airbnb, checks Tourmate for personalized recommendations on local breakfast spots.</w:t>
              </w:r>
            </w:ins>
          </w:p>
          <w:p w14:paraId="25D37E25" w14:textId="03174C5C" w:rsidR="004B2B9F" w:rsidRDefault="004B2B9F" w:rsidP="004B2B9F">
            <w:pPr>
              <w:rPr>
                <w:ins w:id="129" w:author="Eleni Panagi" w:date="2025-03-11T15:44:00Z" w16du:dateUtc="2025-03-11T13:44:00Z"/>
              </w:rPr>
            </w:pPr>
            <w:ins w:id="130" w:author="Eleni Panagi" w:date="2025-03-11T15:44:00Z" w16du:dateUtc="2025-03-11T13:44:00Z">
              <w:r>
                <w:t>8:</w:t>
              </w:r>
            </w:ins>
            <w:ins w:id="131" w:author="Eleni Panagi" w:date="2025-03-11T15:45:00Z" w16du:dateUtc="2025-03-11T13:45:00Z">
              <w:r>
                <w:t>42</w:t>
              </w:r>
            </w:ins>
            <w:ins w:id="132" w:author="Eleni Panagi" w:date="2025-03-11T15:44:00Z" w16du:dateUtc="2025-03-11T13:44:00Z">
              <w:r>
                <w:t xml:space="preserve"> AM – Uses Google Maps for directions and Uber to get around but relies on Tourmate for hidden gems nearby.</w:t>
              </w:r>
            </w:ins>
          </w:p>
          <w:p w14:paraId="3D9B1627" w14:textId="21FB56E1" w:rsidR="004B2B9F" w:rsidRDefault="004B2B9F" w:rsidP="004B2B9F">
            <w:pPr>
              <w:rPr>
                <w:ins w:id="133" w:author="Eleni Panagi" w:date="2025-03-11T15:44:00Z" w16du:dateUtc="2025-03-11T13:44:00Z"/>
              </w:rPr>
            </w:pPr>
            <w:ins w:id="134" w:author="Eleni Panagi" w:date="2025-03-11T15:44:00Z" w16du:dateUtc="2025-03-11T13:44:00Z">
              <w:r>
                <w:t>10:</w:t>
              </w:r>
            </w:ins>
            <w:ins w:id="135" w:author="Eleni Panagi" w:date="2025-03-11T15:45:00Z" w16du:dateUtc="2025-03-11T13:45:00Z">
              <w:r>
                <w:t>09</w:t>
              </w:r>
            </w:ins>
            <w:ins w:id="136" w:author="Eleni Panagi" w:date="2025-03-11T15:44:00Z" w16du:dateUtc="2025-03-11T13:44:00Z">
              <w:r>
                <w:t xml:space="preserve"> AM – Visits a landmark; uses Tourmate’s AI chatbot to get instant insights, history, and best photo spots.</w:t>
              </w:r>
            </w:ins>
          </w:p>
          <w:p w14:paraId="01AD9F4D" w14:textId="18A3A1F0" w:rsidR="004B2B9F" w:rsidRDefault="004B2B9F" w:rsidP="004B2B9F">
            <w:pPr>
              <w:rPr>
                <w:ins w:id="137" w:author="Eleni Panagi" w:date="2025-03-11T15:44:00Z" w16du:dateUtc="2025-03-11T13:44:00Z"/>
              </w:rPr>
            </w:pPr>
            <w:ins w:id="138" w:author="Eleni Panagi" w:date="2025-03-11T15:44:00Z" w16du:dateUtc="2025-03-11T13:44:00Z">
              <w:r>
                <w:t>1:</w:t>
              </w:r>
            </w:ins>
            <w:ins w:id="139" w:author="Eleni Panagi" w:date="2025-03-11T15:45:00Z" w16du:dateUtc="2025-03-11T13:45:00Z">
              <w:r>
                <w:t>36</w:t>
              </w:r>
            </w:ins>
            <w:ins w:id="140" w:author="Eleni Panagi" w:date="2025-03-11T15:44:00Z" w16du:dateUtc="2025-03-11T13:44:00Z">
              <w:r>
                <w:t xml:space="preserve"> PM – Lunch at a local restaurant recommended by the app based on preferences.</w:t>
              </w:r>
            </w:ins>
          </w:p>
          <w:p w14:paraId="7CC50B3C" w14:textId="601DBED1" w:rsidR="004B2B9F" w:rsidRDefault="004B2B9F" w:rsidP="004B2B9F">
            <w:pPr>
              <w:rPr>
                <w:ins w:id="141" w:author="Eleni Panagi" w:date="2025-03-11T15:44:00Z" w16du:dateUtc="2025-03-11T13:44:00Z"/>
              </w:rPr>
            </w:pPr>
            <w:ins w:id="142" w:author="Eleni Panagi" w:date="2025-03-11T15:44:00Z" w16du:dateUtc="2025-03-11T13:44:00Z">
              <w:r>
                <w:t>3:0</w:t>
              </w:r>
            </w:ins>
            <w:ins w:id="143" w:author="Eleni Panagi" w:date="2025-03-11T15:45:00Z" w16du:dateUtc="2025-03-11T13:45:00Z">
              <w:r>
                <w:t>5</w:t>
              </w:r>
            </w:ins>
            <w:ins w:id="144" w:author="Eleni Panagi" w:date="2025-03-11T15:44:00Z" w16du:dateUtc="2025-03-11T13:44:00Z">
              <w:r>
                <w:t xml:space="preserve"> PM – Has some free time; checks Tourmate for spontaneous activities or unique cultural experiences.</w:t>
              </w:r>
            </w:ins>
          </w:p>
          <w:p w14:paraId="2E4CFAD4" w14:textId="77777777" w:rsidR="004B2B9F" w:rsidRDefault="004B2B9F" w:rsidP="004B2B9F">
            <w:pPr>
              <w:rPr>
                <w:ins w:id="145" w:author="Eleni Panagi" w:date="2025-03-11T15:44:00Z" w16du:dateUtc="2025-03-11T13:44:00Z"/>
              </w:rPr>
            </w:pPr>
            <w:ins w:id="146" w:author="Eleni Panagi" w:date="2025-03-11T15:44:00Z" w16du:dateUtc="2025-03-11T13:44:00Z">
              <w:r>
                <w:t>6:00 PM – Plans evening activities; maybe a rooftop bar or a local show recommended by Tourmate.</w:t>
              </w:r>
            </w:ins>
          </w:p>
          <w:p w14:paraId="5A3F7580" w14:textId="62416EBB" w:rsidR="004B2B9F" w:rsidRDefault="004B2B9F" w:rsidP="004B2B9F">
            <w:pPr>
              <w:rPr>
                <w:ins w:id="147" w:author="Eleni Panagi" w:date="2025-03-11T15:44:00Z" w16du:dateUtc="2025-03-11T13:44:00Z"/>
              </w:rPr>
            </w:pPr>
            <w:ins w:id="148" w:author="Eleni Panagi" w:date="2025-03-11T15:46:00Z" w16du:dateUtc="2025-03-11T13:46:00Z">
              <w:r>
                <w:t>10</w:t>
              </w:r>
            </w:ins>
            <w:ins w:id="149" w:author="Eleni Panagi" w:date="2025-03-11T15:44:00Z" w16du:dateUtc="2025-03-11T13:44:00Z">
              <w:r>
                <w:t>:</w:t>
              </w:r>
            </w:ins>
            <w:ins w:id="150" w:author="Eleni Panagi" w:date="2025-03-11T15:46:00Z" w16du:dateUtc="2025-03-11T13:46:00Z">
              <w:r>
                <w:t>28</w:t>
              </w:r>
            </w:ins>
            <w:ins w:id="151" w:author="Eleni Panagi" w:date="2025-03-11T15:44:00Z" w16du:dateUtc="2025-03-11T13:44:00Z">
              <w:r>
                <w:t xml:space="preserve"> PM – Shares photos and experiences on Instagram/TikTok.</w:t>
              </w:r>
            </w:ins>
          </w:p>
          <w:p w14:paraId="402FB5F5" w14:textId="77777777" w:rsidR="00AB1BAF" w:rsidRDefault="004B2B9F" w:rsidP="004B2B9F">
            <w:pPr>
              <w:rPr>
                <w:ins w:id="152" w:author="Eleni Panagi" w:date="2025-03-11T15:47:00Z" w16du:dateUtc="2025-03-11T13:47:00Z"/>
              </w:rPr>
            </w:pPr>
            <w:ins w:id="153" w:author="Eleni Panagi" w:date="2025-03-11T15:44:00Z" w16du:dateUtc="2025-03-11T13:44:00Z">
              <w:r>
                <w:t>1</w:t>
              </w:r>
            </w:ins>
            <w:ins w:id="154" w:author="Eleni Panagi" w:date="2025-03-11T15:46:00Z" w16du:dateUtc="2025-03-11T13:46:00Z">
              <w:r>
                <w:t>1</w:t>
              </w:r>
            </w:ins>
            <w:ins w:id="155" w:author="Eleni Panagi" w:date="2025-03-11T15:44:00Z" w16du:dateUtc="2025-03-11T13:44:00Z">
              <w:r>
                <w:t>:</w:t>
              </w:r>
            </w:ins>
            <w:ins w:id="156" w:author="Eleni Panagi" w:date="2025-03-11T15:46:00Z" w16du:dateUtc="2025-03-11T13:46:00Z">
              <w:r>
                <w:t>33</w:t>
              </w:r>
            </w:ins>
            <w:ins w:id="157" w:author="Eleni Panagi" w:date="2025-03-11T15:44:00Z" w16du:dateUtc="2025-03-11T13:44:00Z">
              <w:r>
                <w:t xml:space="preserve"> PM – Prepares for the next day using Tourmate’s itinerary builder and sleeps.</w:t>
              </w:r>
            </w:ins>
          </w:p>
          <w:p w14:paraId="61777BA8" w14:textId="77777777" w:rsidR="004B2B9F" w:rsidRDefault="004B2B9F" w:rsidP="004B2B9F">
            <w:pPr>
              <w:rPr>
                <w:ins w:id="158" w:author="Eleni Panagi" w:date="2025-03-11T15:47:00Z" w16du:dateUtc="2025-03-11T13:47:00Z"/>
              </w:rPr>
            </w:pPr>
          </w:p>
          <w:p w14:paraId="4CBBCEFB" w14:textId="41EB9599" w:rsidR="004B2B9F" w:rsidRPr="004B2B9F" w:rsidRDefault="004B2B9F" w:rsidP="004B2B9F">
            <w:pPr>
              <w:rPr>
                <w:ins w:id="159" w:author="Eleni Panagi" w:date="2025-03-11T15:47:00Z" w16du:dateUtc="2025-03-11T13:47:00Z"/>
                <w:b/>
                <w:bCs/>
                <w:rPrChange w:id="160" w:author="Eleni Panagi" w:date="2025-03-11T15:47:00Z" w16du:dateUtc="2025-03-11T13:47:00Z">
                  <w:rPr>
                    <w:ins w:id="161" w:author="Eleni Panagi" w:date="2025-03-11T15:47:00Z" w16du:dateUtc="2025-03-11T13:47:00Z"/>
                  </w:rPr>
                </w:rPrChange>
              </w:rPr>
            </w:pPr>
            <w:ins w:id="162" w:author="Eleni Panagi" w:date="2025-03-11T15:47:00Z" w16du:dateUtc="2025-03-11T13:47:00Z">
              <w:r w:rsidRPr="004B2B9F">
                <w:rPr>
                  <w:b/>
                  <w:bCs/>
                  <w:rPrChange w:id="163" w:author="Eleni Panagi" w:date="2025-03-11T15:47:00Z" w16du:dateUtc="2025-03-11T13:47:00Z">
                    <w:rPr/>
                  </w:rPrChange>
                </w:rPr>
                <w:t>Mindset Throughout the Day:</w:t>
              </w:r>
            </w:ins>
          </w:p>
          <w:p w14:paraId="5C005C02" w14:textId="77777777" w:rsidR="004B2B9F" w:rsidRDefault="004B2B9F" w:rsidP="004B2B9F">
            <w:pPr>
              <w:rPr>
                <w:ins w:id="164" w:author="Eleni Panagi" w:date="2025-03-11T15:47:00Z" w16du:dateUtc="2025-03-11T13:47:00Z"/>
              </w:rPr>
            </w:pPr>
            <w:ins w:id="165" w:author="Eleni Panagi" w:date="2025-03-11T15:47:00Z" w16du:dateUtc="2025-03-11T13:47:00Z">
              <w:r>
                <w:t>“Where should I go next that’s worth my time?”</w:t>
              </w:r>
            </w:ins>
          </w:p>
          <w:p w14:paraId="14D696FD" w14:textId="77777777" w:rsidR="004B2B9F" w:rsidRDefault="004B2B9F" w:rsidP="004B2B9F">
            <w:pPr>
              <w:rPr>
                <w:ins w:id="166" w:author="Eleni Panagi" w:date="2025-03-11T15:47:00Z" w16du:dateUtc="2025-03-11T13:47:00Z"/>
              </w:rPr>
            </w:pPr>
            <w:ins w:id="167" w:author="Eleni Panagi" w:date="2025-03-11T15:47:00Z" w16du:dateUtc="2025-03-11T13:47:00Z">
              <w:r>
                <w:t>“How do I avoid tourist traps?”</w:t>
              </w:r>
            </w:ins>
          </w:p>
          <w:p w14:paraId="076B2EB9" w14:textId="77777777" w:rsidR="004B2B9F" w:rsidRDefault="004B2B9F" w:rsidP="004B2B9F">
            <w:pPr>
              <w:rPr>
                <w:ins w:id="168" w:author="Eleni Panagi" w:date="2025-03-11T15:47:00Z" w16du:dateUtc="2025-03-11T13:47:00Z"/>
              </w:rPr>
            </w:pPr>
            <w:ins w:id="169" w:author="Eleni Panagi" w:date="2025-03-11T15:47:00Z" w16du:dateUtc="2025-03-11T13:47:00Z">
              <w:r>
                <w:t>“I need real-time guidance, not just pre-planned trips.”</w:t>
              </w:r>
            </w:ins>
          </w:p>
          <w:p w14:paraId="35EC1546" w14:textId="77777777" w:rsidR="004B2B9F" w:rsidRDefault="004B2B9F" w:rsidP="004B2B9F">
            <w:pPr>
              <w:rPr>
                <w:ins w:id="170" w:author="Eleni Panagi" w:date="2025-03-11T15:47:00Z" w16du:dateUtc="2025-03-11T13:47:00Z"/>
              </w:rPr>
            </w:pPr>
            <w:ins w:id="171" w:author="Eleni Panagi" w:date="2025-03-11T15:47:00Z" w16du:dateUtc="2025-03-11T13:47:00Z">
              <w:r>
                <w:t>“Can I get recommendations that match my vibe today?”</w:t>
              </w:r>
            </w:ins>
          </w:p>
          <w:p w14:paraId="22FA6217" w14:textId="3CF8DC65" w:rsidR="004B2B9F" w:rsidRDefault="004B2B9F" w:rsidP="004B2B9F">
            <w:ins w:id="172" w:author="Eleni Panagi" w:date="2025-03-11T15:47:00Z" w16du:dateUtc="2025-03-11T13:47:00Z">
              <w:r>
                <w:t>“How do I make the most out of my limited time here?”</w:t>
              </w:r>
            </w:ins>
          </w:p>
        </w:tc>
      </w:tr>
      <w:tr w:rsidR="00AB1BAF" w14:paraId="6EC4B104" w14:textId="77777777" w:rsidTr="00202D98">
        <w:tc>
          <w:tcPr>
            <w:tcW w:w="2965" w:type="dxa"/>
          </w:tcPr>
          <w:p w14:paraId="45E62FA0" w14:textId="4FAEDF84" w:rsidR="00AB1BAF" w:rsidRDefault="00AB1BAF" w:rsidP="000C10FC">
            <w:r w:rsidRPr="00202D98">
              <w:rPr>
                <w:b/>
              </w:rPr>
              <w:t>Priorities</w:t>
            </w:r>
            <w:r w:rsidR="00E670E1">
              <w:t xml:space="preserve"> (what are your end user</w:t>
            </w:r>
            <w:r w:rsidR="000C10FC">
              <w:t>’</w:t>
            </w:r>
            <w:r w:rsidR="00E670E1">
              <w:t xml:space="preserve">s priorities and </w:t>
            </w:r>
            <w:r w:rsidR="000C10FC">
              <w:t xml:space="preserve">assign </w:t>
            </w:r>
            <w:r w:rsidR="00E670E1">
              <w:t xml:space="preserve">a weighting </w:t>
            </w:r>
            <w:r w:rsidR="000C10FC">
              <w:t xml:space="preserve">to </w:t>
            </w:r>
            <w:r w:rsidR="00E670E1">
              <w:t xml:space="preserve">each </w:t>
            </w:r>
            <w:r w:rsidR="000C10FC">
              <w:t>so that it</w:t>
            </w:r>
            <w:r w:rsidR="00E670E1">
              <w:t xml:space="preserve"> add</w:t>
            </w:r>
            <w:r w:rsidR="000C10FC">
              <w:t>s</w:t>
            </w:r>
            <w:r w:rsidR="00E670E1">
              <w:t xml:space="preserve"> up to 100)</w:t>
            </w:r>
          </w:p>
        </w:tc>
        <w:tc>
          <w:tcPr>
            <w:tcW w:w="7920" w:type="dxa"/>
          </w:tcPr>
          <w:p w14:paraId="2ABDF44E" w14:textId="385D665A" w:rsidR="00AB1BAF" w:rsidRDefault="00E670E1" w:rsidP="00E670E1">
            <w:pPr>
              <w:pStyle w:val="ListParagraph"/>
              <w:numPr>
                <w:ilvl w:val="0"/>
                <w:numId w:val="13"/>
              </w:numPr>
            </w:pPr>
            <w:del w:id="173" w:author="Eleni Panagi" w:date="2025-03-11T15:41:00Z" w16du:dateUtc="2025-03-11T13:41:00Z">
              <w:r w:rsidDel="00E14DDA">
                <w:delText>_</w:delText>
              </w:r>
            </w:del>
            <w:ins w:id="174" w:author="Eleni Panagi" w:date="2025-03-11T15:41:00Z">
              <w:r w:rsidR="00E14DDA" w:rsidRPr="00E14DDA">
                <w:t>Seamless Navigation &amp; Local Insights</w:t>
              </w:r>
              <w:r w:rsidR="00E14DDA" w:rsidRPr="00E14DDA" w:rsidDel="00E14DDA">
                <w:t xml:space="preserve"> </w:t>
              </w:r>
            </w:ins>
            <w:ins w:id="175" w:author="Eleni Panagi" w:date="2025-03-11T15:42:00Z" w16du:dateUtc="2025-03-11T13:42:00Z">
              <w:r w:rsidR="00E14DDA">
                <w:t xml:space="preserve">       </w:t>
              </w:r>
            </w:ins>
            <w:del w:id="176" w:author="Eleni Panagi" w:date="2025-03-11T15:41:00Z" w16du:dateUtc="2025-03-11T13:41:00Z">
              <w:r w:rsidDel="00E14DDA">
                <w:delText>_______________________________</w:delText>
              </w:r>
            </w:del>
            <w:r>
              <w:t xml:space="preserve">   Weighting: </w:t>
            </w:r>
            <w:del w:id="177" w:author="Eleni Panagi" w:date="2025-03-11T15:41:00Z" w16du:dateUtc="2025-03-11T13:41:00Z">
              <w:r w:rsidDel="00E14DDA">
                <w:delText>______</w:delText>
              </w:r>
            </w:del>
            <w:ins w:id="178" w:author="Eleni Panagi" w:date="2025-03-11T15:41:00Z" w16du:dateUtc="2025-03-11T13:41:00Z">
              <w:r w:rsidR="00E14DDA">
                <w:t>30%</w:t>
              </w:r>
            </w:ins>
          </w:p>
          <w:p w14:paraId="54520C62" w14:textId="45F2BF65" w:rsidR="00E670E1" w:rsidRDefault="00E14DDA" w:rsidP="00E670E1">
            <w:pPr>
              <w:pStyle w:val="ListParagraph"/>
              <w:numPr>
                <w:ilvl w:val="0"/>
                <w:numId w:val="13"/>
              </w:numPr>
            </w:pPr>
            <w:ins w:id="179" w:author="Eleni Panagi" w:date="2025-03-11T15:41:00Z">
              <w:r w:rsidRPr="00E14DDA">
                <w:t>Personalized Experience &amp; Convenience</w:t>
              </w:r>
              <w:r w:rsidRPr="00E14DDA" w:rsidDel="00E14DDA">
                <w:t xml:space="preserve"> </w:t>
              </w:r>
            </w:ins>
            <w:ins w:id="180" w:author="Eleni Panagi" w:date="2025-03-11T15:42:00Z" w16du:dateUtc="2025-03-11T13:42:00Z">
              <w:r>
                <w:t xml:space="preserve">    </w:t>
              </w:r>
            </w:ins>
            <w:del w:id="181" w:author="Eleni Panagi" w:date="2025-03-11T15:41:00Z" w16du:dateUtc="2025-03-11T13:41:00Z">
              <w:r w:rsidR="00E670E1" w:rsidDel="00E14DDA">
                <w:delText xml:space="preserve">________________________________   </w:delText>
              </w:r>
            </w:del>
            <w:r w:rsidR="00E670E1">
              <w:t xml:space="preserve">Weighting: </w:t>
            </w:r>
            <w:del w:id="182" w:author="Eleni Panagi" w:date="2025-03-11T15:41:00Z" w16du:dateUtc="2025-03-11T13:41:00Z">
              <w:r w:rsidR="00E670E1" w:rsidDel="00E14DDA">
                <w:delText>______</w:delText>
              </w:r>
            </w:del>
            <w:ins w:id="183" w:author="Eleni Panagi" w:date="2025-03-11T15:41:00Z" w16du:dateUtc="2025-03-11T13:41:00Z">
              <w:r>
                <w:t>25%</w:t>
              </w:r>
            </w:ins>
          </w:p>
          <w:p w14:paraId="6AB1E058" w14:textId="4A53013E" w:rsidR="00E670E1" w:rsidRDefault="00E14DDA" w:rsidP="00652E19">
            <w:pPr>
              <w:pStyle w:val="ListParagraph"/>
              <w:numPr>
                <w:ilvl w:val="0"/>
                <w:numId w:val="13"/>
              </w:numPr>
            </w:pPr>
            <w:ins w:id="184" w:author="Eleni Panagi" w:date="2025-03-11T15:42:00Z">
              <w:r w:rsidRPr="00E14DDA">
                <w:t>Safety &amp; Hassle-Free Travel</w:t>
              </w:r>
              <w:r w:rsidRPr="00E14DDA" w:rsidDel="00E14DDA">
                <w:t xml:space="preserve"> </w:t>
              </w:r>
            </w:ins>
            <w:ins w:id="185" w:author="Eleni Panagi" w:date="2025-03-11T15:43:00Z" w16du:dateUtc="2025-03-11T13:43:00Z">
              <w:r>
                <w:t xml:space="preserve">                           </w:t>
              </w:r>
            </w:ins>
            <w:del w:id="186" w:author="Eleni Panagi" w:date="2025-03-11T15:42:00Z" w16du:dateUtc="2025-03-11T13:42:00Z">
              <w:r w:rsidR="00E670E1" w:rsidDel="00E14DDA">
                <w:delText xml:space="preserve">________________________________   </w:delText>
              </w:r>
            </w:del>
            <w:r w:rsidR="00E670E1">
              <w:t xml:space="preserve">Weighting: </w:t>
            </w:r>
            <w:del w:id="187" w:author="Eleni Panagi" w:date="2025-03-11T15:42:00Z" w16du:dateUtc="2025-03-11T13:42:00Z">
              <w:r w:rsidR="00E670E1" w:rsidDel="00E14DDA">
                <w:delText>______</w:delText>
              </w:r>
            </w:del>
            <w:ins w:id="188" w:author="Eleni Panagi" w:date="2025-03-11T15:42:00Z" w16du:dateUtc="2025-03-11T13:42:00Z">
              <w:r>
                <w:t>20%</w:t>
              </w:r>
            </w:ins>
          </w:p>
          <w:p w14:paraId="44F87A84" w14:textId="55521CBC" w:rsidR="00E670E1" w:rsidRDefault="00E14DDA" w:rsidP="00652E19">
            <w:pPr>
              <w:pStyle w:val="ListParagraph"/>
              <w:numPr>
                <w:ilvl w:val="0"/>
                <w:numId w:val="13"/>
              </w:numPr>
            </w:pPr>
            <w:ins w:id="189" w:author="Eleni Panagi" w:date="2025-03-11T15:42:00Z">
              <w:r w:rsidRPr="00E14DDA">
                <w:t>Authentic &amp; Unique Experiences</w:t>
              </w:r>
              <w:r w:rsidRPr="00E14DDA" w:rsidDel="00E14DDA">
                <w:t xml:space="preserve"> </w:t>
              </w:r>
            </w:ins>
            <w:ins w:id="190" w:author="Eleni Panagi" w:date="2025-03-11T15:43:00Z" w16du:dateUtc="2025-03-11T13:43:00Z">
              <w:r>
                <w:t xml:space="preserve">                  </w:t>
              </w:r>
            </w:ins>
            <w:del w:id="191" w:author="Eleni Panagi" w:date="2025-03-11T15:42:00Z" w16du:dateUtc="2025-03-11T13:42:00Z">
              <w:r w:rsidR="00E670E1" w:rsidDel="00E14DDA">
                <w:delText xml:space="preserve">________________________________   </w:delText>
              </w:r>
            </w:del>
            <w:r w:rsidR="00E670E1">
              <w:t xml:space="preserve">Weighting: </w:t>
            </w:r>
            <w:del w:id="192" w:author="Eleni Panagi" w:date="2025-03-11T15:42:00Z" w16du:dateUtc="2025-03-11T13:42:00Z">
              <w:r w:rsidR="00E670E1" w:rsidDel="00E14DDA">
                <w:delText>______</w:delText>
              </w:r>
            </w:del>
            <w:ins w:id="193" w:author="Eleni Panagi" w:date="2025-03-11T15:42:00Z" w16du:dateUtc="2025-03-11T13:42:00Z">
              <w:r>
                <w:t>15%</w:t>
              </w:r>
            </w:ins>
          </w:p>
          <w:p w14:paraId="0B80FF09" w14:textId="0037D4E2" w:rsidR="00652E19" w:rsidRDefault="00E14DDA" w:rsidP="00652E19">
            <w:pPr>
              <w:pStyle w:val="ListParagraph"/>
              <w:numPr>
                <w:ilvl w:val="0"/>
                <w:numId w:val="13"/>
              </w:numPr>
            </w:pPr>
            <w:ins w:id="194" w:author="Eleni Panagi" w:date="2025-03-11T15:42:00Z">
              <w:r w:rsidRPr="00E14DDA">
                <w:t>Social Sharing &amp; Validation</w:t>
              </w:r>
              <w:r w:rsidRPr="00E14DDA" w:rsidDel="00E14DDA">
                <w:t xml:space="preserve"> </w:t>
              </w:r>
            </w:ins>
            <w:ins w:id="195" w:author="Eleni Panagi" w:date="2025-03-11T15:43:00Z" w16du:dateUtc="2025-03-11T13:43:00Z">
              <w:r>
                <w:t xml:space="preserve">                            </w:t>
              </w:r>
            </w:ins>
            <w:del w:id="196" w:author="Eleni Panagi" w:date="2025-03-11T15:42:00Z" w16du:dateUtc="2025-03-11T13:42:00Z">
              <w:r w:rsidR="00652E19" w:rsidDel="00E14DDA">
                <w:delText xml:space="preserve">________________________________   </w:delText>
              </w:r>
            </w:del>
            <w:r w:rsidR="00652E19">
              <w:t xml:space="preserve">Weighting: </w:t>
            </w:r>
            <w:del w:id="197" w:author="Eleni Panagi" w:date="2025-03-11T15:42:00Z" w16du:dateUtc="2025-03-11T13:42:00Z">
              <w:r w:rsidR="00652E19" w:rsidDel="00E14DDA">
                <w:delText>______</w:delText>
              </w:r>
            </w:del>
            <w:ins w:id="198" w:author="Eleni Panagi" w:date="2025-03-11T15:42:00Z" w16du:dateUtc="2025-03-11T13:42:00Z">
              <w:r>
                <w:t>10%</w:t>
              </w:r>
            </w:ins>
          </w:p>
        </w:tc>
      </w:tr>
    </w:tbl>
    <w:p w14:paraId="010FFBE6" w14:textId="77777777" w:rsidR="00966E13" w:rsidRDefault="00966E13" w:rsidP="003A1890"/>
    <w:sectPr w:rsidR="00966E13" w:rsidSect="00202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6134A" w14:textId="77777777" w:rsidR="009B7B6F" w:rsidRDefault="009B7B6F" w:rsidP="00362ACC">
      <w:pPr>
        <w:spacing w:after="0" w:line="240" w:lineRule="auto"/>
      </w:pPr>
      <w:r>
        <w:separator/>
      </w:r>
    </w:p>
  </w:endnote>
  <w:endnote w:type="continuationSeparator" w:id="0">
    <w:p w14:paraId="4342B24B" w14:textId="77777777" w:rsidR="009B7B6F" w:rsidRDefault="009B7B6F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B7833" w14:textId="77777777" w:rsidR="009B7B6F" w:rsidRDefault="009B7B6F" w:rsidP="00362ACC">
      <w:pPr>
        <w:spacing w:after="0" w:line="240" w:lineRule="auto"/>
      </w:pPr>
      <w:r>
        <w:separator/>
      </w:r>
    </w:p>
  </w:footnote>
  <w:footnote w:type="continuationSeparator" w:id="0">
    <w:p w14:paraId="5D50BF6D" w14:textId="77777777" w:rsidR="009B7B6F" w:rsidRDefault="009B7B6F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5684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97879">
    <w:abstractNumId w:val="6"/>
  </w:num>
  <w:num w:numId="2" w16cid:durableId="2048216878">
    <w:abstractNumId w:val="4"/>
  </w:num>
  <w:num w:numId="3" w16cid:durableId="1769616998">
    <w:abstractNumId w:val="3"/>
  </w:num>
  <w:num w:numId="4" w16cid:durableId="223610133">
    <w:abstractNumId w:val="2"/>
  </w:num>
  <w:num w:numId="5" w16cid:durableId="898856443">
    <w:abstractNumId w:val="1"/>
  </w:num>
  <w:num w:numId="6" w16cid:durableId="1024403468">
    <w:abstractNumId w:val="12"/>
  </w:num>
  <w:num w:numId="7" w16cid:durableId="1602184740">
    <w:abstractNumId w:val="8"/>
  </w:num>
  <w:num w:numId="8" w16cid:durableId="1931693370">
    <w:abstractNumId w:val="0"/>
  </w:num>
  <w:num w:numId="9" w16cid:durableId="80832884">
    <w:abstractNumId w:val="10"/>
  </w:num>
  <w:num w:numId="10" w16cid:durableId="413472871">
    <w:abstractNumId w:val="11"/>
  </w:num>
  <w:num w:numId="11" w16cid:durableId="193932060">
    <w:abstractNumId w:val="7"/>
  </w:num>
  <w:num w:numId="12" w16cid:durableId="1792436917">
    <w:abstractNumId w:val="9"/>
  </w:num>
  <w:num w:numId="13" w16cid:durableId="671496715">
    <w:abstractNumId w:val="5"/>
  </w:num>
  <w:num w:numId="14" w16cid:durableId="117696757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eni Panagi">
    <w15:presenceInfo w15:providerId="AD" w15:userId="S::EleniPanagi@te.schools.ac.cy::f7306f96-61d1-4408-92b8-12ea675b9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004A"/>
    <w:rsid w:val="00020B53"/>
    <w:rsid w:val="0002137E"/>
    <w:rsid w:val="00042AD6"/>
    <w:rsid w:val="000830D3"/>
    <w:rsid w:val="000A285A"/>
    <w:rsid w:val="000C10FC"/>
    <w:rsid w:val="000D70A6"/>
    <w:rsid w:val="00100E2B"/>
    <w:rsid w:val="0014045E"/>
    <w:rsid w:val="00141F05"/>
    <w:rsid w:val="00144ACA"/>
    <w:rsid w:val="001454F5"/>
    <w:rsid w:val="001672A9"/>
    <w:rsid w:val="0017484B"/>
    <w:rsid w:val="001936BE"/>
    <w:rsid w:val="001B7B59"/>
    <w:rsid w:val="001D2D16"/>
    <w:rsid w:val="001D3102"/>
    <w:rsid w:val="001D6C82"/>
    <w:rsid w:val="001E572C"/>
    <w:rsid w:val="001F1D78"/>
    <w:rsid w:val="001F4DD0"/>
    <w:rsid w:val="001F5EF7"/>
    <w:rsid w:val="00202D98"/>
    <w:rsid w:val="00243A11"/>
    <w:rsid w:val="0025099C"/>
    <w:rsid w:val="00261E71"/>
    <w:rsid w:val="002900A0"/>
    <w:rsid w:val="00294B2B"/>
    <w:rsid w:val="002B7AAB"/>
    <w:rsid w:val="002E3E20"/>
    <w:rsid w:val="00305802"/>
    <w:rsid w:val="0035342D"/>
    <w:rsid w:val="00362ACC"/>
    <w:rsid w:val="00365F47"/>
    <w:rsid w:val="003807C5"/>
    <w:rsid w:val="003A1890"/>
    <w:rsid w:val="003C1794"/>
    <w:rsid w:val="003C7F57"/>
    <w:rsid w:val="003D7204"/>
    <w:rsid w:val="00404CDD"/>
    <w:rsid w:val="004136F6"/>
    <w:rsid w:val="0041791F"/>
    <w:rsid w:val="00430F06"/>
    <w:rsid w:val="00477F0E"/>
    <w:rsid w:val="004B2B9F"/>
    <w:rsid w:val="004C367C"/>
    <w:rsid w:val="00510B9B"/>
    <w:rsid w:val="00515BB2"/>
    <w:rsid w:val="00516CF6"/>
    <w:rsid w:val="00522463"/>
    <w:rsid w:val="00523400"/>
    <w:rsid w:val="005826BA"/>
    <w:rsid w:val="005E2327"/>
    <w:rsid w:val="005E68C7"/>
    <w:rsid w:val="005E77DF"/>
    <w:rsid w:val="005F5F8B"/>
    <w:rsid w:val="005F6743"/>
    <w:rsid w:val="00600D19"/>
    <w:rsid w:val="00614A8E"/>
    <w:rsid w:val="00652E19"/>
    <w:rsid w:val="006702DF"/>
    <w:rsid w:val="00673F7B"/>
    <w:rsid w:val="00693998"/>
    <w:rsid w:val="006F22BD"/>
    <w:rsid w:val="0070508F"/>
    <w:rsid w:val="007216C7"/>
    <w:rsid w:val="00763BFF"/>
    <w:rsid w:val="00764CE9"/>
    <w:rsid w:val="00767B7F"/>
    <w:rsid w:val="0078564B"/>
    <w:rsid w:val="007B1B8C"/>
    <w:rsid w:val="007D3D47"/>
    <w:rsid w:val="007F590D"/>
    <w:rsid w:val="007F5CBB"/>
    <w:rsid w:val="007F603A"/>
    <w:rsid w:val="0081231A"/>
    <w:rsid w:val="0081256B"/>
    <w:rsid w:val="008268DE"/>
    <w:rsid w:val="00833CBC"/>
    <w:rsid w:val="00836402"/>
    <w:rsid w:val="008A5D3F"/>
    <w:rsid w:val="008A75E9"/>
    <w:rsid w:val="00907966"/>
    <w:rsid w:val="00944B97"/>
    <w:rsid w:val="00947BAE"/>
    <w:rsid w:val="00966E13"/>
    <w:rsid w:val="00996571"/>
    <w:rsid w:val="009B7B6F"/>
    <w:rsid w:val="009C5DD1"/>
    <w:rsid w:val="009D3EFB"/>
    <w:rsid w:val="009D6100"/>
    <w:rsid w:val="009F3B33"/>
    <w:rsid w:val="00A0581A"/>
    <w:rsid w:val="00A13F9A"/>
    <w:rsid w:val="00A2323E"/>
    <w:rsid w:val="00A91B5C"/>
    <w:rsid w:val="00AB1BAF"/>
    <w:rsid w:val="00AD31A7"/>
    <w:rsid w:val="00AF60A2"/>
    <w:rsid w:val="00B05EA4"/>
    <w:rsid w:val="00B26284"/>
    <w:rsid w:val="00B35140"/>
    <w:rsid w:val="00B36654"/>
    <w:rsid w:val="00B63CE6"/>
    <w:rsid w:val="00B7736E"/>
    <w:rsid w:val="00B96BAF"/>
    <w:rsid w:val="00BB4555"/>
    <w:rsid w:val="00BE079B"/>
    <w:rsid w:val="00C05345"/>
    <w:rsid w:val="00C34A6C"/>
    <w:rsid w:val="00C52C3B"/>
    <w:rsid w:val="00C53635"/>
    <w:rsid w:val="00C71B41"/>
    <w:rsid w:val="00CD33C7"/>
    <w:rsid w:val="00CD7943"/>
    <w:rsid w:val="00CE29CF"/>
    <w:rsid w:val="00D16F2A"/>
    <w:rsid w:val="00D35229"/>
    <w:rsid w:val="00D54FE4"/>
    <w:rsid w:val="00D70797"/>
    <w:rsid w:val="00D7120F"/>
    <w:rsid w:val="00D716F7"/>
    <w:rsid w:val="00D76F66"/>
    <w:rsid w:val="00DA2023"/>
    <w:rsid w:val="00DC2C45"/>
    <w:rsid w:val="00DC3DB8"/>
    <w:rsid w:val="00DC4D2F"/>
    <w:rsid w:val="00DD7E72"/>
    <w:rsid w:val="00DF70FF"/>
    <w:rsid w:val="00E14DDA"/>
    <w:rsid w:val="00E20359"/>
    <w:rsid w:val="00E54401"/>
    <w:rsid w:val="00E670E1"/>
    <w:rsid w:val="00E74E1F"/>
    <w:rsid w:val="00E8286C"/>
    <w:rsid w:val="00EB3011"/>
    <w:rsid w:val="00EE4763"/>
    <w:rsid w:val="00F1709D"/>
    <w:rsid w:val="00F33EFE"/>
    <w:rsid w:val="00F43D46"/>
    <w:rsid w:val="00F87EFA"/>
    <w:rsid w:val="00FA664B"/>
    <w:rsid w:val="00FC2D07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E3803"/>
  <w15:docId w15:val="{27BDA1C9-370C-4493-AC55-965D0BE9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59"/>
  </w:style>
  <w:style w:type="paragraph" w:styleId="Heading1">
    <w:name w:val="heading 1"/>
    <w:basedOn w:val="Normal"/>
    <w:next w:val="Normal"/>
    <w:link w:val="Heading1Char"/>
    <w:uiPriority w:val="9"/>
    <w:qFormat/>
    <w:rsid w:val="005E2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DB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B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1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14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14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1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1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351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43D4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32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32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32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16EF5-692A-48F6-B5B6-DEE5F203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Eleni Panagi</cp:lastModifiedBy>
  <cp:revision>2</cp:revision>
  <cp:lastPrinted>2016-11-20T18:09:00Z</cp:lastPrinted>
  <dcterms:created xsi:type="dcterms:W3CDTF">2025-03-11T13:50:00Z</dcterms:created>
  <dcterms:modified xsi:type="dcterms:W3CDTF">2025-03-11T13:50:00Z</dcterms:modified>
</cp:coreProperties>
</file>