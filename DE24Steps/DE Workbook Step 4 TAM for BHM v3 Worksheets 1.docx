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46EC2" w14:textId="364864B5" w:rsidR="00E712F8" w:rsidRDefault="001E7349" w:rsidP="00C5710B">
      <w:pPr>
        <w:jc w:val="center"/>
        <w:rPr>
          <w:b/>
          <w:sz w:val="28"/>
        </w:rPr>
      </w:pPr>
      <w:ins w:id="0" w:author="Iwannis Chrysostomou" w:date="2025-03-25T15:51:00Z" w16du:dateUtc="2025-03-25T13:51:00Z">
        <w:r>
          <w:rPr>
            <w:noProof/>
          </w:rPr>
          <w:drawing>
            <wp:anchor distT="0" distB="0" distL="114300" distR="114300" simplePos="0" relativeHeight="251661312" behindDoc="0" locked="0" layoutInCell="1" allowOverlap="1" wp14:anchorId="0F6968EB" wp14:editId="124C4A86">
              <wp:simplePos x="0" y="0"/>
              <wp:positionH relativeFrom="margin">
                <wp:align>right</wp:align>
              </wp:positionH>
              <wp:positionV relativeFrom="paragraph">
                <wp:posOffset>809625</wp:posOffset>
              </wp:positionV>
              <wp:extent cx="6858000" cy="3862705"/>
              <wp:effectExtent l="0" t="0" r="0" b="4445"/>
              <wp:wrapNone/>
              <wp:docPr id="396481597" name="Picture 1" descr="A blue tri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81597" name="Picture 1" descr="A blue triangle with black text&#10;&#10;AI-generated content may be incorrect."/>
                      <pic:cNvPicPr/>
                    </pic:nvPicPr>
                    <pic:blipFill>
                      <a:blip r:embed="rId8"/>
                      <a:stretch>
                        <a:fillRect/>
                      </a:stretch>
                    </pic:blipFill>
                    <pic:spPr>
                      <a:xfrm>
                        <a:off x="0" y="0"/>
                        <a:ext cx="6858000" cy="3862705"/>
                      </a:xfrm>
                      <a:prstGeom prst="rect">
                        <a:avLst/>
                      </a:prstGeom>
                    </pic:spPr>
                  </pic:pic>
                </a:graphicData>
              </a:graphic>
            </wp:anchor>
          </w:drawing>
        </w:r>
      </w:ins>
      <w:ins w:id="1" w:author="Iwannis Chrysostomou" w:date="2025-03-25T15:50:00Z" w16du:dateUtc="2025-03-25T13:50:00Z">
        <w:r w:rsidRPr="00061FEA">
          <w:rPr>
            <w:noProof/>
          </w:rPr>
          <w:drawing>
            <wp:anchor distT="0" distB="0" distL="114300" distR="114300" simplePos="0" relativeHeight="251659264" behindDoc="1" locked="0" layoutInCell="1" allowOverlap="1" wp14:anchorId="1A202446" wp14:editId="2B8483DA">
              <wp:simplePos x="0" y="0"/>
              <wp:positionH relativeFrom="margin">
                <wp:align>right</wp:align>
              </wp:positionH>
              <wp:positionV relativeFrom="paragraph">
                <wp:posOffset>838200</wp:posOffset>
              </wp:positionV>
              <wp:extent cx="6858000" cy="4149725"/>
              <wp:effectExtent l="0" t="0" r="0" b="3175"/>
              <wp:wrapNone/>
              <wp:docPr id="904024506" name="Picture 1" descr="A blue tri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37629" name="Picture 1" descr="A blue triangle with black text&#10;&#10;AI-generated content may be incorrect."/>
                      <pic:cNvPicPr/>
                    </pic:nvPicPr>
                    <pic:blipFill>
                      <a:blip r:embed="rId9"/>
                      <a:stretch>
                        <a:fillRect/>
                      </a:stretch>
                    </pic:blipFill>
                    <pic:spPr>
                      <a:xfrm>
                        <a:off x="0" y="0"/>
                        <a:ext cx="6858000" cy="4149725"/>
                      </a:xfrm>
                      <a:prstGeom prst="rect">
                        <a:avLst/>
                      </a:prstGeom>
                    </pic:spPr>
                  </pic:pic>
                </a:graphicData>
              </a:graphic>
            </wp:anchor>
          </w:drawing>
        </w:r>
      </w:ins>
      <w:del w:id="2" w:author="Iwannis Chrysostomou" w:date="2025-03-25T15:50:00Z" w16du:dateUtc="2025-03-25T13:50:00Z">
        <w:r w:rsidRPr="001F6CE0" w:rsidDel="001E7349">
          <w:rPr>
            <w:noProof/>
          </w:rPr>
          <w:drawing>
            <wp:anchor distT="0" distB="0" distL="114300" distR="114300" simplePos="0" relativeHeight="251658240" behindDoc="1" locked="0" layoutInCell="1" allowOverlap="1" wp14:anchorId="0E2DAF60" wp14:editId="30D6E3B1">
              <wp:simplePos x="0" y="0"/>
              <wp:positionH relativeFrom="margin">
                <wp:posOffset>38100</wp:posOffset>
              </wp:positionH>
              <wp:positionV relativeFrom="paragraph">
                <wp:posOffset>1116330</wp:posOffset>
              </wp:positionV>
              <wp:extent cx="6830695" cy="3714750"/>
              <wp:effectExtent l="0" t="0" r="825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0695" cy="3714750"/>
                      </a:xfrm>
                      <a:prstGeom prst="rect">
                        <a:avLst/>
                      </a:prstGeom>
                      <a:noFill/>
                      <a:ln>
                        <a:noFill/>
                      </a:ln>
                    </pic:spPr>
                  </pic:pic>
                </a:graphicData>
              </a:graphic>
            </wp:anchor>
          </w:drawing>
        </w:r>
      </w:del>
      <w:ins w:id="3" w:author="John Chry" w:date="2025-03-21T15:07:00Z" w16du:dateUtc="2025-03-21T13:07:00Z">
        <w:del w:id="4" w:author="Iwannis Chrysostomou" w:date="2025-03-25T15:50:00Z" w16du:dateUtc="2025-03-25T13:50:00Z">
          <w:r w:rsidRPr="00061FEA" w:rsidDel="001E7349">
            <w:rPr>
              <w:noProof/>
            </w:rPr>
            <w:drawing>
              <wp:anchor distT="0" distB="0" distL="114300" distR="114300" simplePos="0" relativeHeight="251660288" behindDoc="1" locked="0" layoutInCell="1" allowOverlap="1" wp14:anchorId="28748CFA" wp14:editId="1D92A0DA">
                <wp:simplePos x="0" y="0"/>
                <wp:positionH relativeFrom="margin">
                  <wp:align>right</wp:align>
                </wp:positionH>
                <wp:positionV relativeFrom="paragraph">
                  <wp:posOffset>704850</wp:posOffset>
                </wp:positionV>
                <wp:extent cx="6858000" cy="4149725"/>
                <wp:effectExtent l="0" t="0" r="0" b="3175"/>
                <wp:wrapTight wrapText="bothSides">
                  <wp:wrapPolygon edited="0">
                    <wp:start x="0" y="0"/>
                    <wp:lineTo x="0" y="21517"/>
                    <wp:lineTo x="21540" y="21517"/>
                    <wp:lineTo x="21540" y="0"/>
                    <wp:lineTo x="0" y="0"/>
                  </wp:wrapPolygon>
                </wp:wrapTight>
                <wp:docPr id="487137629" name="Picture 1" descr="A blue tri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37629" name="Picture 1" descr="A blue triangle with black text&#10;&#10;AI-generated content may be incorrect."/>
                        <pic:cNvPicPr/>
                      </pic:nvPicPr>
                      <pic:blipFill>
                        <a:blip r:embed="rId9"/>
                        <a:stretch>
                          <a:fillRect/>
                        </a:stretch>
                      </pic:blipFill>
                      <pic:spPr>
                        <a:xfrm>
                          <a:off x="0" y="0"/>
                          <a:ext cx="6858000" cy="4149725"/>
                        </a:xfrm>
                        <a:prstGeom prst="rect">
                          <a:avLst/>
                        </a:prstGeom>
                      </pic:spPr>
                    </pic:pic>
                  </a:graphicData>
                </a:graphic>
              </wp:anchor>
            </w:drawing>
          </w:r>
        </w:del>
      </w:ins>
      <w:r w:rsidR="00C5710B" w:rsidRPr="001F1D78">
        <w:rPr>
          <w:b/>
          <w:sz w:val="28"/>
        </w:rPr>
        <w:t xml:space="preserve">Disciplined </w:t>
      </w:r>
      <w:r w:rsidR="00C5710B">
        <w:rPr>
          <w:b/>
          <w:sz w:val="28"/>
        </w:rPr>
        <w:t xml:space="preserve">Entrepreneurship Workbook </w:t>
      </w:r>
    </w:p>
    <w:p w14:paraId="3575A3BB" w14:textId="551F8BF0" w:rsidR="00C5710B" w:rsidRPr="00E84D48" w:rsidRDefault="00C5710B" w:rsidP="000E2813">
      <w:pPr>
        <w:pStyle w:val="Heading1"/>
        <w:rPr>
          <w:sz w:val="30"/>
          <w:szCs w:val="30"/>
        </w:rPr>
      </w:pPr>
      <w:r w:rsidRPr="00E84D48">
        <w:rPr>
          <w:sz w:val="30"/>
          <w:szCs w:val="30"/>
        </w:rPr>
        <w:t>Step 4</w:t>
      </w:r>
      <w:proofErr w:type="gramStart"/>
      <w:r w:rsidRPr="00E84D48">
        <w:rPr>
          <w:sz w:val="30"/>
          <w:szCs w:val="30"/>
        </w:rPr>
        <w:t>:  Calculate</w:t>
      </w:r>
      <w:proofErr w:type="gramEnd"/>
      <w:r w:rsidRPr="00E84D48">
        <w:rPr>
          <w:sz w:val="30"/>
          <w:szCs w:val="30"/>
        </w:rPr>
        <w:t xml:space="preserve"> Total Addressable Market (TAM) for Beachhead Market</w:t>
      </w:r>
      <w:r w:rsidR="00E84D48" w:rsidRPr="00E84D48">
        <w:rPr>
          <w:sz w:val="30"/>
          <w:szCs w:val="30"/>
        </w:rPr>
        <w:t xml:space="preserve"> Worksheets</w:t>
      </w:r>
    </w:p>
    <w:p w14:paraId="607CB7B0" w14:textId="16DE47C5" w:rsidR="00465F57" w:rsidRDefault="00061FEA" w:rsidP="00D76F66">
      <w:ins w:id="5" w:author="John Chry" w:date="2025-03-21T15:07:00Z" w16du:dateUtc="2025-03-21T13:07:00Z">
        <w:r w:rsidRPr="00061FEA" w:rsidDel="00061FEA">
          <w:t xml:space="preserve"> </w:t>
        </w:r>
      </w:ins>
    </w:p>
    <w:p w14:paraId="5AB6D1B7" w14:textId="14FE1691" w:rsidR="000E7067" w:rsidRPr="000E7067" w:rsidRDefault="000E7067" w:rsidP="000E7067">
      <w:pPr>
        <w:pStyle w:val="Heading3"/>
      </w:pPr>
      <w:r>
        <w:t xml:space="preserve">(Editable version of </w:t>
      </w:r>
      <w:proofErr w:type="gramStart"/>
      <w:r>
        <w:t>above</w:t>
      </w:r>
      <w:proofErr w:type="gramEnd"/>
      <w:r>
        <w:t xml:space="preserve"> graphic provided in additional </w:t>
      </w:r>
      <w:proofErr w:type="spellStart"/>
      <w:r>
        <w:t>Powerpoint</w:t>
      </w:r>
      <w:proofErr w:type="spellEnd"/>
      <w:r>
        <w:t xml:space="preserve"> document)</w:t>
      </w:r>
    </w:p>
    <w:tbl>
      <w:tblPr>
        <w:tblStyle w:val="TableGrid"/>
        <w:tblW w:w="10901" w:type="dxa"/>
        <w:tblLook w:val="04A0" w:firstRow="1" w:lastRow="0" w:firstColumn="1" w:lastColumn="0" w:noHBand="0" w:noVBand="1"/>
      </w:tblPr>
      <w:tblGrid>
        <w:gridCol w:w="502"/>
        <w:gridCol w:w="3804"/>
        <w:gridCol w:w="1684"/>
        <w:gridCol w:w="38"/>
        <w:gridCol w:w="1707"/>
        <w:gridCol w:w="25"/>
        <w:gridCol w:w="1510"/>
        <w:gridCol w:w="40"/>
        <w:gridCol w:w="1576"/>
        <w:gridCol w:w="15"/>
        <w:tblGridChange w:id="6">
          <w:tblGrid>
            <w:gridCol w:w="502"/>
            <w:gridCol w:w="3804"/>
            <w:gridCol w:w="485"/>
            <w:gridCol w:w="1237"/>
            <w:gridCol w:w="287"/>
            <w:gridCol w:w="1420"/>
            <w:gridCol w:w="105"/>
            <w:gridCol w:w="1470"/>
            <w:gridCol w:w="54"/>
            <w:gridCol w:w="1521"/>
            <w:gridCol w:w="1"/>
            <w:gridCol w:w="3"/>
            <w:gridCol w:w="12"/>
          </w:tblGrid>
        </w:tblGridChange>
      </w:tblGrid>
      <w:tr w:rsidR="009B7FE1" w:rsidRPr="00F26E0C" w14:paraId="4A6B891C" w14:textId="77777777" w:rsidTr="009B7FE1">
        <w:tc>
          <w:tcPr>
            <w:tcW w:w="502" w:type="dxa"/>
          </w:tcPr>
          <w:p w14:paraId="74362A69" w14:textId="77777777" w:rsidR="009B7FE1" w:rsidRPr="00F26E0C" w:rsidRDefault="009B7FE1" w:rsidP="00D76F66">
            <w:pPr>
              <w:rPr>
                <w:b/>
                <w:u w:val="single"/>
              </w:rPr>
            </w:pPr>
            <w:r w:rsidRPr="00F26E0C">
              <w:rPr>
                <w:b/>
                <w:u w:val="single"/>
              </w:rPr>
              <w:t>I.</w:t>
            </w:r>
          </w:p>
        </w:tc>
        <w:tc>
          <w:tcPr>
            <w:tcW w:w="4289" w:type="dxa"/>
          </w:tcPr>
          <w:p w14:paraId="77B6B404" w14:textId="1613194E" w:rsidR="009B7FE1" w:rsidRPr="00F26E0C" w:rsidRDefault="009B7FE1" w:rsidP="00D76F66">
            <w:pPr>
              <w:rPr>
                <w:b/>
                <w:u w:val="single"/>
              </w:rPr>
            </w:pPr>
            <w:r w:rsidRPr="00F26E0C">
              <w:rPr>
                <w:b/>
                <w:u w:val="single"/>
              </w:rPr>
              <w:t>One Time Charge Data Point</w:t>
            </w:r>
          </w:p>
        </w:tc>
        <w:tc>
          <w:tcPr>
            <w:tcW w:w="1719" w:type="dxa"/>
            <w:gridSpan w:val="2"/>
          </w:tcPr>
          <w:p w14:paraId="668FC95D" w14:textId="77777777" w:rsidR="009B7FE1" w:rsidRDefault="009B7FE1" w:rsidP="00D76F66">
            <w:pPr>
              <w:rPr>
                <w:ins w:id="7" w:author="John Chry" w:date="2025-03-21T14:55:00Z" w16du:dateUtc="2025-03-21T12:55:00Z"/>
                <w:b/>
                <w:u w:val="single"/>
              </w:rPr>
            </w:pPr>
            <w:ins w:id="8" w:author="John Chry" w:date="2025-03-21T14:55:00Z" w16du:dateUtc="2025-03-21T12:55:00Z">
              <w:r>
                <w:rPr>
                  <w:b/>
                  <w:u w:val="single"/>
                </w:rPr>
                <w:t>Freemium</w:t>
              </w:r>
            </w:ins>
          </w:p>
          <w:p w14:paraId="3725029A" w14:textId="6C432282" w:rsidR="009B7FE1" w:rsidRPr="00F26E0C" w:rsidRDefault="009B7FE1" w:rsidP="00D76F66">
            <w:pPr>
              <w:rPr>
                <w:b/>
                <w:u w:val="single"/>
              </w:rPr>
            </w:pPr>
            <w:ins w:id="9" w:author="John Chry" w:date="2025-03-21T14:55:00Z" w16du:dateUtc="2025-03-21T12:55:00Z">
              <w:r>
                <w:rPr>
                  <w:b/>
                  <w:u w:val="single"/>
                </w:rPr>
                <w:t>(Holidaymakers)</w:t>
              </w:r>
            </w:ins>
          </w:p>
        </w:tc>
        <w:tc>
          <w:tcPr>
            <w:tcW w:w="1560" w:type="dxa"/>
          </w:tcPr>
          <w:p w14:paraId="21E19F3F" w14:textId="07236858" w:rsidR="009B7FE1" w:rsidRPr="00F26E0C" w:rsidRDefault="00387C28" w:rsidP="00D76F66">
            <w:pPr>
              <w:rPr>
                <w:b/>
                <w:u w:val="single"/>
              </w:rPr>
            </w:pPr>
            <w:r>
              <w:t>Millennial and Gen Z Holidaymakers</w:t>
            </w:r>
          </w:p>
        </w:tc>
        <w:tc>
          <w:tcPr>
            <w:tcW w:w="1508" w:type="dxa"/>
            <w:gridSpan w:val="3"/>
          </w:tcPr>
          <w:p w14:paraId="67A6EA6F" w14:textId="7A03A585" w:rsidR="009B7FE1" w:rsidRPr="00F26E0C" w:rsidRDefault="00387C28" w:rsidP="00D76F66">
            <w:pPr>
              <w:rPr>
                <w:b/>
                <w:u w:val="single"/>
              </w:rPr>
            </w:pPr>
            <w:r>
              <w:t>Frequent Millennial/Gen Z travelers</w:t>
            </w:r>
          </w:p>
        </w:tc>
        <w:tc>
          <w:tcPr>
            <w:tcW w:w="1323" w:type="dxa"/>
            <w:gridSpan w:val="2"/>
          </w:tcPr>
          <w:p w14:paraId="5D060145" w14:textId="6BD37184" w:rsidR="009B7FE1" w:rsidRPr="00F26E0C" w:rsidRDefault="00387C28" w:rsidP="00D76F66">
            <w:pPr>
              <w:rPr>
                <w:b/>
                <w:u w:val="single"/>
              </w:rPr>
            </w:pPr>
            <w:r>
              <w:t>Millennial/Gen Z holidaymakers</w:t>
            </w:r>
            <w:ins w:id="10" w:author="John Chry" w:date="2025-03-21T14:56:00Z" w16du:dateUtc="2025-03-21T12:56:00Z">
              <w:r w:rsidR="009B7FE1">
                <w:rPr>
                  <w:b/>
                  <w:u w:val="single"/>
                </w:rPr>
                <w:t>)</w:t>
              </w:r>
            </w:ins>
          </w:p>
        </w:tc>
      </w:tr>
      <w:tr w:rsidR="009B7FE1" w14:paraId="7105A97D" w14:textId="77777777" w:rsidTr="009B7FE1">
        <w:trPr>
          <w:gridAfter w:val="1"/>
          <w:wAfter w:w="12" w:type="dxa"/>
        </w:trPr>
        <w:tc>
          <w:tcPr>
            <w:tcW w:w="502" w:type="dxa"/>
          </w:tcPr>
          <w:p w14:paraId="1A77D73C" w14:textId="77777777" w:rsidR="009B7FE1" w:rsidRDefault="009B7FE1" w:rsidP="00D76F66">
            <w:proofErr w:type="spellStart"/>
            <w:r>
              <w:t>Ia</w:t>
            </w:r>
            <w:proofErr w:type="spellEnd"/>
          </w:p>
        </w:tc>
        <w:tc>
          <w:tcPr>
            <w:tcW w:w="4289" w:type="dxa"/>
          </w:tcPr>
          <w:p w14:paraId="0288C708" w14:textId="77777777" w:rsidR="009B7FE1" w:rsidRDefault="009B7FE1" w:rsidP="00D76F66">
            <w:r>
              <w:t>Estimation of price per unit</w:t>
            </w:r>
          </w:p>
        </w:tc>
        <w:tc>
          <w:tcPr>
            <w:tcW w:w="1719" w:type="dxa"/>
            <w:gridSpan w:val="2"/>
          </w:tcPr>
          <w:p w14:paraId="4C5760F8" w14:textId="225053AC" w:rsidR="009B7FE1" w:rsidRDefault="009B7FE1" w:rsidP="00D76F66">
            <w:ins w:id="11" w:author="John Chry" w:date="2025-03-21T14:56:00Z" w16du:dateUtc="2025-03-21T12:56:00Z">
              <w:r>
                <w:t>$0</w:t>
              </w:r>
            </w:ins>
          </w:p>
        </w:tc>
        <w:tc>
          <w:tcPr>
            <w:tcW w:w="1560" w:type="dxa"/>
          </w:tcPr>
          <w:p w14:paraId="4F2FED99" w14:textId="5ED9A7DA" w:rsidR="009B7FE1" w:rsidRDefault="009B7FE1" w:rsidP="00D76F66">
            <w:ins w:id="12" w:author="John Chry" w:date="2025-03-21T14:56:00Z" w16du:dateUtc="2025-03-21T12:56:00Z">
              <w:r>
                <w:t>$</w:t>
              </w:r>
            </w:ins>
            <w:r w:rsidR="002C63C1">
              <w:t>0</w:t>
            </w:r>
          </w:p>
        </w:tc>
        <w:tc>
          <w:tcPr>
            <w:tcW w:w="1508" w:type="dxa"/>
            <w:gridSpan w:val="3"/>
          </w:tcPr>
          <w:p w14:paraId="7CBAE8CF" w14:textId="437A32CA" w:rsidR="009B7FE1" w:rsidRDefault="009B7FE1" w:rsidP="00D76F66">
            <w:ins w:id="13" w:author="John Chry" w:date="2025-03-21T14:56:00Z" w16du:dateUtc="2025-03-21T12:56:00Z">
              <w:r>
                <w:t>$</w:t>
              </w:r>
            </w:ins>
            <w:r w:rsidR="002C63C1">
              <w:t>0</w:t>
            </w:r>
          </w:p>
        </w:tc>
        <w:tc>
          <w:tcPr>
            <w:tcW w:w="1311" w:type="dxa"/>
          </w:tcPr>
          <w:p w14:paraId="54483427" w14:textId="0E2C41F8" w:rsidR="009B7FE1" w:rsidRDefault="009B7FE1" w:rsidP="00D76F66">
            <w:ins w:id="14" w:author="John Chry" w:date="2025-03-21T14:56:00Z" w16du:dateUtc="2025-03-21T12:56:00Z">
              <w:r>
                <w:t>$</w:t>
              </w:r>
            </w:ins>
            <w:r w:rsidR="002C63C1">
              <w:t>0</w:t>
            </w:r>
          </w:p>
        </w:tc>
      </w:tr>
      <w:tr w:rsidR="009B7FE1" w14:paraId="34A3F3E9" w14:textId="77777777" w:rsidTr="009B7FE1">
        <w:trPr>
          <w:gridAfter w:val="1"/>
          <w:wAfter w:w="12" w:type="dxa"/>
        </w:trPr>
        <w:tc>
          <w:tcPr>
            <w:tcW w:w="502" w:type="dxa"/>
          </w:tcPr>
          <w:p w14:paraId="014411C8" w14:textId="77777777" w:rsidR="009B7FE1" w:rsidRDefault="009B7FE1" w:rsidP="00D76F66">
            <w:proofErr w:type="spellStart"/>
            <w:r>
              <w:t>Ib</w:t>
            </w:r>
            <w:proofErr w:type="spellEnd"/>
          </w:p>
        </w:tc>
        <w:tc>
          <w:tcPr>
            <w:tcW w:w="4289" w:type="dxa"/>
          </w:tcPr>
          <w:p w14:paraId="2B6AD264" w14:textId="77777777" w:rsidR="009B7FE1" w:rsidRDefault="009B7FE1" w:rsidP="00D76F66">
            <w:r>
              <w:t>Number of units needed per end user</w:t>
            </w:r>
          </w:p>
        </w:tc>
        <w:tc>
          <w:tcPr>
            <w:tcW w:w="1719" w:type="dxa"/>
            <w:gridSpan w:val="2"/>
          </w:tcPr>
          <w:p w14:paraId="76CC5CFF" w14:textId="45361F2C" w:rsidR="009B7FE1" w:rsidRDefault="009B7FE1" w:rsidP="00D76F66">
            <w:ins w:id="15" w:author="John Chry" w:date="2025-03-21T14:57:00Z" w16du:dateUtc="2025-03-21T12:57:00Z">
              <w:r>
                <w:t>1</w:t>
              </w:r>
            </w:ins>
          </w:p>
        </w:tc>
        <w:tc>
          <w:tcPr>
            <w:tcW w:w="1560" w:type="dxa"/>
          </w:tcPr>
          <w:p w14:paraId="19189C9F" w14:textId="19C6F01B" w:rsidR="009B7FE1" w:rsidRDefault="009B7FE1" w:rsidP="00D76F66">
            <w:ins w:id="16" w:author="John Chry" w:date="2025-03-21T14:57:00Z" w16du:dateUtc="2025-03-21T12:57:00Z">
              <w:r>
                <w:t>1</w:t>
              </w:r>
            </w:ins>
          </w:p>
        </w:tc>
        <w:tc>
          <w:tcPr>
            <w:tcW w:w="1508" w:type="dxa"/>
            <w:gridSpan w:val="3"/>
          </w:tcPr>
          <w:p w14:paraId="603D4E82" w14:textId="510C7FA5" w:rsidR="009B7FE1" w:rsidRDefault="009B7FE1" w:rsidP="00D76F66">
            <w:ins w:id="17" w:author="John Chry" w:date="2025-03-21T14:57:00Z" w16du:dateUtc="2025-03-21T12:57:00Z">
              <w:r>
                <w:t>1</w:t>
              </w:r>
            </w:ins>
          </w:p>
        </w:tc>
        <w:tc>
          <w:tcPr>
            <w:tcW w:w="1311" w:type="dxa"/>
          </w:tcPr>
          <w:p w14:paraId="3C160AAA" w14:textId="4F7778E1" w:rsidR="009B7FE1" w:rsidRDefault="009B7FE1" w:rsidP="00D76F66">
            <w:ins w:id="18" w:author="John Chry" w:date="2025-03-21T14:57:00Z" w16du:dateUtc="2025-03-21T12:57:00Z">
              <w:r>
                <w:t>1</w:t>
              </w:r>
            </w:ins>
          </w:p>
        </w:tc>
      </w:tr>
      <w:tr w:rsidR="009B7FE1" w14:paraId="162399E9" w14:textId="77777777" w:rsidTr="009B7FE1">
        <w:trPr>
          <w:gridAfter w:val="1"/>
          <w:wAfter w:w="12" w:type="dxa"/>
        </w:trPr>
        <w:tc>
          <w:tcPr>
            <w:tcW w:w="502" w:type="dxa"/>
          </w:tcPr>
          <w:p w14:paraId="10D11334" w14:textId="77777777" w:rsidR="009B7FE1" w:rsidRDefault="009B7FE1" w:rsidP="00D76F66">
            <w:proofErr w:type="spellStart"/>
            <w:r>
              <w:t>Ic</w:t>
            </w:r>
            <w:proofErr w:type="spellEnd"/>
          </w:p>
        </w:tc>
        <w:tc>
          <w:tcPr>
            <w:tcW w:w="4289" w:type="dxa"/>
          </w:tcPr>
          <w:p w14:paraId="3FDA7866" w14:textId="77777777" w:rsidR="009B7FE1" w:rsidRDefault="009B7FE1" w:rsidP="00D76F66">
            <w:r>
              <w:t>Average Life Relevant? (assume repurchase)</w:t>
            </w:r>
          </w:p>
        </w:tc>
        <w:tc>
          <w:tcPr>
            <w:tcW w:w="1719" w:type="dxa"/>
            <w:gridSpan w:val="2"/>
          </w:tcPr>
          <w:p w14:paraId="7647E10B" w14:textId="36544396" w:rsidR="009B7FE1" w:rsidRDefault="009B7FE1" w:rsidP="00D76F66">
            <w:ins w:id="19" w:author="John Chry" w:date="2025-03-21T14:57:00Z" w16du:dateUtc="2025-03-21T12:57:00Z">
              <w:r>
                <w:t>Yes</w:t>
              </w:r>
            </w:ins>
          </w:p>
        </w:tc>
        <w:tc>
          <w:tcPr>
            <w:tcW w:w="1560" w:type="dxa"/>
          </w:tcPr>
          <w:p w14:paraId="3E91538A" w14:textId="564406EF" w:rsidR="009B7FE1" w:rsidRDefault="009B7FE1" w:rsidP="00D76F66">
            <w:ins w:id="20" w:author="John Chry" w:date="2025-03-21T14:57:00Z" w16du:dateUtc="2025-03-21T12:57:00Z">
              <w:r>
                <w:t>Yes</w:t>
              </w:r>
            </w:ins>
          </w:p>
        </w:tc>
        <w:tc>
          <w:tcPr>
            <w:tcW w:w="1508" w:type="dxa"/>
            <w:gridSpan w:val="3"/>
          </w:tcPr>
          <w:p w14:paraId="683EA860" w14:textId="39661463" w:rsidR="009B7FE1" w:rsidRDefault="009B7FE1" w:rsidP="00D76F66">
            <w:ins w:id="21" w:author="John Chry" w:date="2025-03-21T14:57:00Z" w16du:dateUtc="2025-03-21T12:57:00Z">
              <w:r>
                <w:t>Yes</w:t>
              </w:r>
            </w:ins>
          </w:p>
        </w:tc>
        <w:tc>
          <w:tcPr>
            <w:tcW w:w="1311" w:type="dxa"/>
          </w:tcPr>
          <w:p w14:paraId="3B49B7F9" w14:textId="14568633" w:rsidR="009B7FE1" w:rsidRDefault="009B7FE1" w:rsidP="00D76F66">
            <w:ins w:id="22" w:author="John Chry" w:date="2025-03-21T14:57:00Z" w16du:dateUtc="2025-03-21T12:57:00Z">
              <w:r>
                <w:t>Yes</w:t>
              </w:r>
            </w:ins>
          </w:p>
        </w:tc>
      </w:tr>
      <w:tr w:rsidR="009B7FE1" w14:paraId="0AF2D588" w14:textId="77777777" w:rsidTr="009B7FE1">
        <w:trPr>
          <w:gridAfter w:val="1"/>
          <w:wAfter w:w="12" w:type="dxa"/>
        </w:trPr>
        <w:tc>
          <w:tcPr>
            <w:tcW w:w="502" w:type="dxa"/>
          </w:tcPr>
          <w:p w14:paraId="6ED439F0" w14:textId="77777777" w:rsidR="009B7FE1" w:rsidRDefault="009B7FE1" w:rsidP="00D76F66">
            <w:r>
              <w:t>Id</w:t>
            </w:r>
          </w:p>
        </w:tc>
        <w:tc>
          <w:tcPr>
            <w:tcW w:w="4289" w:type="dxa"/>
          </w:tcPr>
          <w:p w14:paraId="5EBF922A" w14:textId="77777777" w:rsidR="009B7FE1" w:rsidRDefault="009B7FE1" w:rsidP="00D76F66">
            <w:r>
              <w:t>Average Life of Product in year</w:t>
            </w:r>
          </w:p>
        </w:tc>
        <w:tc>
          <w:tcPr>
            <w:tcW w:w="1719" w:type="dxa"/>
            <w:gridSpan w:val="2"/>
          </w:tcPr>
          <w:p w14:paraId="6D0FC275" w14:textId="304530F6" w:rsidR="009B7FE1" w:rsidRDefault="009B7FE1" w:rsidP="00D76F66">
            <w:ins w:id="23" w:author="John Chry" w:date="2025-03-21T14:57:00Z" w16du:dateUtc="2025-03-21T12:57:00Z">
              <w:r>
                <w:t>1</w:t>
              </w:r>
            </w:ins>
          </w:p>
        </w:tc>
        <w:tc>
          <w:tcPr>
            <w:tcW w:w="1560" w:type="dxa"/>
          </w:tcPr>
          <w:p w14:paraId="10A3F6CC" w14:textId="1ADF2849" w:rsidR="009B7FE1" w:rsidRDefault="009B7FE1" w:rsidP="00D76F66">
            <w:ins w:id="24" w:author="John Chry" w:date="2025-03-21T14:57:00Z" w16du:dateUtc="2025-03-21T12:57:00Z">
              <w:r>
                <w:t>1</w:t>
              </w:r>
            </w:ins>
          </w:p>
        </w:tc>
        <w:tc>
          <w:tcPr>
            <w:tcW w:w="1508" w:type="dxa"/>
            <w:gridSpan w:val="3"/>
          </w:tcPr>
          <w:p w14:paraId="7D3F9FFC" w14:textId="6FE3A580" w:rsidR="009B7FE1" w:rsidRDefault="009B7FE1" w:rsidP="00D76F66">
            <w:ins w:id="25" w:author="John Chry" w:date="2025-03-21T14:57:00Z" w16du:dateUtc="2025-03-21T12:57:00Z">
              <w:r>
                <w:t>1</w:t>
              </w:r>
            </w:ins>
          </w:p>
        </w:tc>
        <w:tc>
          <w:tcPr>
            <w:tcW w:w="1311" w:type="dxa"/>
          </w:tcPr>
          <w:p w14:paraId="76573756" w14:textId="448C3318" w:rsidR="009B7FE1" w:rsidRDefault="009B7FE1" w:rsidP="00D76F66">
            <w:ins w:id="26" w:author="John Chry" w:date="2025-03-21T14:57:00Z" w16du:dateUtc="2025-03-21T12:57:00Z">
              <w:r>
                <w:t>1</w:t>
              </w:r>
            </w:ins>
          </w:p>
        </w:tc>
      </w:tr>
      <w:tr w:rsidR="009B7FE1" w14:paraId="6A97AADB" w14:textId="77777777" w:rsidTr="009B7FE1">
        <w:trPr>
          <w:gridAfter w:val="1"/>
          <w:wAfter w:w="12" w:type="dxa"/>
        </w:trPr>
        <w:tc>
          <w:tcPr>
            <w:tcW w:w="502" w:type="dxa"/>
          </w:tcPr>
          <w:p w14:paraId="20F67C7A" w14:textId="77777777" w:rsidR="009B7FE1" w:rsidRDefault="009B7FE1" w:rsidP="00D76F66">
            <w:r>
              <w:t>Ie</w:t>
            </w:r>
          </w:p>
        </w:tc>
        <w:tc>
          <w:tcPr>
            <w:tcW w:w="4289" w:type="dxa"/>
          </w:tcPr>
          <w:p w14:paraId="2B122565" w14:textId="77777777" w:rsidR="009B7FE1" w:rsidRDefault="009B7FE1" w:rsidP="00D76F66">
            <w:r>
              <w:t>Annualized Revenue (</w:t>
            </w:r>
            <w:proofErr w:type="spellStart"/>
            <w:r>
              <w:t>Ia</w:t>
            </w:r>
            <w:proofErr w:type="spellEnd"/>
            <w:r>
              <w:t>*</w:t>
            </w:r>
            <w:proofErr w:type="spellStart"/>
            <w:r>
              <w:t>Ib</w:t>
            </w:r>
            <w:proofErr w:type="spellEnd"/>
            <w:r>
              <w:t>)/Id (Data Point 1)</w:t>
            </w:r>
          </w:p>
        </w:tc>
        <w:tc>
          <w:tcPr>
            <w:tcW w:w="1719" w:type="dxa"/>
            <w:gridSpan w:val="2"/>
          </w:tcPr>
          <w:p w14:paraId="7FAE1582" w14:textId="5F153BC9" w:rsidR="009B7FE1" w:rsidRDefault="009B7FE1" w:rsidP="00D76F66">
            <w:ins w:id="27" w:author="John Chry" w:date="2025-03-21T14:57:00Z" w16du:dateUtc="2025-03-21T12:57:00Z">
              <w:r>
                <w:t>$0</w:t>
              </w:r>
            </w:ins>
          </w:p>
        </w:tc>
        <w:tc>
          <w:tcPr>
            <w:tcW w:w="1560" w:type="dxa"/>
          </w:tcPr>
          <w:p w14:paraId="547C27D1" w14:textId="6D0747B8" w:rsidR="009B7FE1" w:rsidRDefault="009B7FE1" w:rsidP="00D76F66">
            <w:ins w:id="28" w:author="John Chry" w:date="2025-03-21T14:57:00Z" w16du:dateUtc="2025-03-21T12:57:00Z">
              <w:r>
                <w:t>$</w:t>
              </w:r>
            </w:ins>
            <w:r w:rsidR="002C63C1">
              <w:t>0</w:t>
            </w:r>
          </w:p>
        </w:tc>
        <w:tc>
          <w:tcPr>
            <w:tcW w:w="1508" w:type="dxa"/>
            <w:gridSpan w:val="3"/>
          </w:tcPr>
          <w:p w14:paraId="3A10660D" w14:textId="566B14F6" w:rsidR="009B7FE1" w:rsidRDefault="009B7FE1" w:rsidP="00D76F66">
            <w:ins w:id="29" w:author="John Chry" w:date="2025-03-21T14:57:00Z" w16du:dateUtc="2025-03-21T12:57:00Z">
              <w:r>
                <w:t>$</w:t>
              </w:r>
            </w:ins>
            <w:r w:rsidR="002C63C1">
              <w:t>0</w:t>
            </w:r>
          </w:p>
        </w:tc>
        <w:tc>
          <w:tcPr>
            <w:tcW w:w="1311" w:type="dxa"/>
          </w:tcPr>
          <w:p w14:paraId="72315BB2" w14:textId="5014CD98" w:rsidR="009B7FE1" w:rsidRDefault="009B7FE1" w:rsidP="00D76F66">
            <w:ins w:id="30" w:author="John Chry" w:date="2025-03-21T14:57:00Z" w16du:dateUtc="2025-03-21T12:57:00Z">
              <w:r>
                <w:t>$</w:t>
              </w:r>
            </w:ins>
            <w:r w:rsidR="002C63C1">
              <w:t>0</w:t>
            </w:r>
          </w:p>
        </w:tc>
      </w:tr>
      <w:tr w:rsidR="00F26E0C" w:rsidRPr="00E872CA" w14:paraId="493838E8" w14:textId="77777777" w:rsidTr="009B7FE1">
        <w:tblPrEx>
          <w:tblW w:w="10901" w:type="dxa"/>
          <w:tblPrExChange w:id="31" w:author="John Chry" w:date="2025-03-21T14:54:00Z" w16du:dateUtc="2025-03-21T12:54:00Z">
            <w:tblPrEx>
              <w:tblW w:w="10885" w:type="dxa"/>
            </w:tblPrEx>
          </w:tblPrExChange>
        </w:tblPrEx>
        <w:trPr>
          <w:gridAfter w:val="1"/>
          <w:wAfter w:w="12" w:type="dxa"/>
          <w:trPrChange w:id="32" w:author="John Chry" w:date="2025-03-21T14:54:00Z" w16du:dateUtc="2025-03-21T12:54:00Z">
            <w:trPr>
              <w:gridAfter w:val="1"/>
            </w:trPr>
          </w:trPrChange>
        </w:trPr>
        <w:tc>
          <w:tcPr>
            <w:tcW w:w="502" w:type="dxa"/>
            <w:tcPrChange w:id="33" w:author="John Chry" w:date="2025-03-21T14:54:00Z" w16du:dateUtc="2025-03-21T12:54:00Z">
              <w:tcPr>
                <w:tcW w:w="502" w:type="dxa"/>
              </w:tcPr>
            </w:tcPrChange>
          </w:tcPr>
          <w:p w14:paraId="578282AD" w14:textId="77777777" w:rsidR="00F26E0C" w:rsidRPr="00E872CA" w:rsidRDefault="00F26E0C" w:rsidP="00D76F66">
            <w:pPr>
              <w:rPr>
                <w:b/>
                <w:u w:val="single"/>
              </w:rPr>
            </w:pPr>
            <w:r w:rsidRPr="00E872CA">
              <w:rPr>
                <w:b/>
                <w:u w:val="single"/>
              </w:rPr>
              <w:t>II.</w:t>
            </w:r>
          </w:p>
        </w:tc>
        <w:tc>
          <w:tcPr>
            <w:tcW w:w="10387" w:type="dxa"/>
            <w:gridSpan w:val="8"/>
            <w:tcPrChange w:id="34" w:author="John Chry" w:date="2025-03-21T14:54:00Z" w16du:dateUtc="2025-03-21T12:54:00Z">
              <w:tcPr>
                <w:tcW w:w="10383" w:type="dxa"/>
                <w:gridSpan w:val="9"/>
              </w:tcPr>
            </w:tcPrChange>
          </w:tcPr>
          <w:p w14:paraId="44DC0EFF" w14:textId="77777777" w:rsidR="00F26E0C" w:rsidRPr="00E872CA" w:rsidRDefault="00F26E0C" w:rsidP="00D76F66">
            <w:pPr>
              <w:rPr>
                <w:b/>
                <w:u w:val="single"/>
              </w:rPr>
            </w:pPr>
            <w:r w:rsidRPr="00E872CA">
              <w:rPr>
                <w:b/>
                <w:u w:val="single"/>
              </w:rPr>
              <w:t>Budget Available Data Point</w:t>
            </w:r>
            <w:r w:rsidR="00E872CA">
              <w:rPr>
                <w:b/>
                <w:u w:val="single"/>
              </w:rPr>
              <w:t>s</w:t>
            </w:r>
          </w:p>
        </w:tc>
      </w:tr>
      <w:tr w:rsidR="009B7FE1" w14:paraId="5975C312" w14:textId="77777777" w:rsidTr="009B7FE1">
        <w:tblPrEx>
          <w:tblW w:w="10901" w:type="dxa"/>
          <w:tblPrExChange w:id="35" w:author="John Chry" w:date="2025-03-21T14:58:00Z" w16du:dateUtc="2025-03-21T12:58:00Z">
            <w:tblPrEx>
              <w:tblW w:w="10901" w:type="dxa"/>
            </w:tblPrEx>
          </w:tblPrExChange>
        </w:tblPrEx>
        <w:trPr>
          <w:gridAfter w:val="1"/>
          <w:wAfter w:w="12" w:type="dxa"/>
          <w:trPrChange w:id="36" w:author="John Chry" w:date="2025-03-21T14:58:00Z" w16du:dateUtc="2025-03-21T12:58:00Z">
            <w:trPr>
              <w:gridAfter w:val="1"/>
              <w:wAfter w:w="12" w:type="dxa"/>
            </w:trPr>
          </w:trPrChange>
        </w:trPr>
        <w:tc>
          <w:tcPr>
            <w:tcW w:w="502" w:type="dxa"/>
            <w:tcPrChange w:id="37" w:author="John Chry" w:date="2025-03-21T14:58:00Z" w16du:dateUtc="2025-03-21T12:58:00Z">
              <w:tcPr>
                <w:tcW w:w="502" w:type="dxa"/>
              </w:tcPr>
            </w:tcPrChange>
          </w:tcPr>
          <w:p w14:paraId="0CEC082E" w14:textId="77777777" w:rsidR="009B7FE1" w:rsidRDefault="009B7FE1" w:rsidP="00D76F66">
            <w:proofErr w:type="spellStart"/>
            <w:r>
              <w:t>IIa</w:t>
            </w:r>
            <w:proofErr w:type="spellEnd"/>
          </w:p>
        </w:tc>
        <w:tc>
          <w:tcPr>
            <w:tcW w:w="4289" w:type="dxa"/>
            <w:tcPrChange w:id="38" w:author="John Chry" w:date="2025-03-21T14:58:00Z" w16du:dateUtc="2025-03-21T12:58:00Z">
              <w:tcPr>
                <w:tcW w:w="4289" w:type="dxa"/>
                <w:gridSpan w:val="2"/>
              </w:tcPr>
            </w:tcPrChange>
          </w:tcPr>
          <w:p w14:paraId="560295C4" w14:textId="77777777" w:rsidR="009B7FE1" w:rsidRDefault="009B7FE1" w:rsidP="00D76F66">
            <w:r>
              <w:t>Current Spend per end user (Data Point 2)</w:t>
            </w:r>
          </w:p>
        </w:tc>
        <w:tc>
          <w:tcPr>
            <w:tcW w:w="1684" w:type="dxa"/>
            <w:tcPrChange w:id="39" w:author="John Chry" w:date="2025-03-21T14:58:00Z" w16du:dateUtc="2025-03-21T12:58:00Z">
              <w:tcPr>
                <w:tcW w:w="1524" w:type="dxa"/>
                <w:gridSpan w:val="2"/>
              </w:tcPr>
            </w:tcPrChange>
          </w:tcPr>
          <w:p w14:paraId="030F3128" w14:textId="03958293" w:rsidR="009B7FE1" w:rsidRDefault="009B7FE1" w:rsidP="00D76F66">
            <w:ins w:id="40" w:author="John Chry" w:date="2025-03-21T14:58:00Z" w16du:dateUtc="2025-03-21T12:58:00Z">
              <w:r>
                <w:t>$0</w:t>
              </w:r>
            </w:ins>
          </w:p>
        </w:tc>
        <w:tc>
          <w:tcPr>
            <w:tcW w:w="1620" w:type="dxa"/>
            <w:gridSpan w:val="3"/>
            <w:tcPrChange w:id="41" w:author="John Chry" w:date="2025-03-21T14:58:00Z" w16du:dateUtc="2025-03-21T12:58:00Z">
              <w:tcPr>
                <w:tcW w:w="1525" w:type="dxa"/>
                <w:gridSpan w:val="2"/>
              </w:tcPr>
            </w:tcPrChange>
          </w:tcPr>
          <w:p w14:paraId="78DD78EF" w14:textId="7C7B1900" w:rsidR="009B7FE1" w:rsidRDefault="009B7FE1" w:rsidP="00D76F66">
            <w:ins w:id="42" w:author="John Chry" w:date="2025-03-21T14:58:00Z" w16du:dateUtc="2025-03-21T12:58:00Z">
              <w:r>
                <w:t>$</w:t>
              </w:r>
            </w:ins>
            <w:r w:rsidR="002C63C1">
              <w:t>20-50</w:t>
            </w:r>
            <w:ins w:id="43" w:author="John Chry" w:date="2025-03-21T14:58:00Z" w16du:dateUtc="2025-03-21T12:58:00Z">
              <w:r>
                <w:t xml:space="preserve"> / year</w:t>
              </w:r>
            </w:ins>
          </w:p>
        </w:tc>
        <w:tc>
          <w:tcPr>
            <w:tcW w:w="1440" w:type="dxa"/>
            <w:tcPrChange w:id="44" w:author="John Chry" w:date="2025-03-21T14:58:00Z" w16du:dateUtc="2025-03-21T12:58:00Z">
              <w:tcPr>
                <w:tcW w:w="1524" w:type="dxa"/>
                <w:gridSpan w:val="2"/>
              </w:tcPr>
            </w:tcPrChange>
          </w:tcPr>
          <w:p w14:paraId="63756BE0" w14:textId="6D0EB717" w:rsidR="009B7FE1" w:rsidRDefault="009B7FE1" w:rsidP="00D76F66">
            <w:ins w:id="45" w:author="John Chry" w:date="2025-03-21T14:58:00Z" w16du:dateUtc="2025-03-21T12:58:00Z">
              <w:r>
                <w:t>$</w:t>
              </w:r>
            </w:ins>
            <w:r w:rsidR="002C63C1">
              <w:t>30-60</w:t>
            </w:r>
            <w:ins w:id="46" w:author="John Chry" w:date="2025-03-21T14:58:00Z" w16du:dateUtc="2025-03-21T12:58:00Z">
              <w:r>
                <w:t xml:space="preserve"> / year</w:t>
              </w:r>
            </w:ins>
          </w:p>
        </w:tc>
        <w:tc>
          <w:tcPr>
            <w:tcW w:w="1354" w:type="dxa"/>
            <w:gridSpan w:val="2"/>
            <w:tcPrChange w:id="47" w:author="John Chry" w:date="2025-03-21T14:58:00Z" w16du:dateUtc="2025-03-21T12:58:00Z">
              <w:tcPr>
                <w:tcW w:w="1525" w:type="dxa"/>
                <w:gridSpan w:val="3"/>
              </w:tcPr>
            </w:tcPrChange>
          </w:tcPr>
          <w:p w14:paraId="3C385DDD" w14:textId="73342845" w:rsidR="009B7FE1" w:rsidRDefault="009B7FE1" w:rsidP="00D76F66">
            <w:ins w:id="48" w:author="John Chry" w:date="2025-03-21T14:58:00Z" w16du:dateUtc="2025-03-21T12:58:00Z">
              <w:r>
                <w:t>$</w:t>
              </w:r>
            </w:ins>
            <w:r w:rsidR="002C63C1">
              <w:t>50-150</w:t>
            </w:r>
            <w:ins w:id="49" w:author="John Chry" w:date="2025-03-21T14:58:00Z" w16du:dateUtc="2025-03-21T12:58:00Z">
              <w:r>
                <w:t xml:space="preserve"> /year</w:t>
              </w:r>
            </w:ins>
          </w:p>
        </w:tc>
      </w:tr>
      <w:tr w:rsidR="009B7FE1" w14:paraId="6A80B990" w14:textId="77777777" w:rsidTr="009B7FE1">
        <w:tblPrEx>
          <w:tblW w:w="10901" w:type="dxa"/>
          <w:tblPrExChange w:id="50" w:author="John Chry" w:date="2025-03-21T14:58:00Z" w16du:dateUtc="2025-03-21T12:58:00Z">
            <w:tblPrEx>
              <w:tblW w:w="10901" w:type="dxa"/>
            </w:tblPrEx>
          </w:tblPrExChange>
        </w:tblPrEx>
        <w:trPr>
          <w:gridAfter w:val="1"/>
          <w:wAfter w:w="12" w:type="dxa"/>
          <w:trPrChange w:id="51" w:author="John Chry" w:date="2025-03-21T14:58:00Z" w16du:dateUtc="2025-03-21T12:58:00Z">
            <w:trPr>
              <w:gridAfter w:val="1"/>
              <w:wAfter w:w="12" w:type="dxa"/>
            </w:trPr>
          </w:trPrChange>
        </w:trPr>
        <w:tc>
          <w:tcPr>
            <w:tcW w:w="502" w:type="dxa"/>
            <w:tcPrChange w:id="52" w:author="John Chry" w:date="2025-03-21T14:58:00Z" w16du:dateUtc="2025-03-21T12:58:00Z">
              <w:tcPr>
                <w:tcW w:w="502" w:type="dxa"/>
              </w:tcPr>
            </w:tcPrChange>
          </w:tcPr>
          <w:p w14:paraId="15C976F0" w14:textId="77777777" w:rsidR="009B7FE1" w:rsidRDefault="009B7FE1" w:rsidP="00D76F66">
            <w:r>
              <w:t>IIb</w:t>
            </w:r>
          </w:p>
        </w:tc>
        <w:tc>
          <w:tcPr>
            <w:tcW w:w="4289" w:type="dxa"/>
            <w:tcPrChange w:id="53" w:author="John Chry" w:date="2025-03-21T14:58:00Z" w16du:dateUtc="2025-03-21T12:58:00Z">
              <w:tcPr>
                <w:tcW w:w="4289" w:type="dxa"/>
                <w:gridSpan w:val="2"/>
              </w:tcPr>
            </w:tcPrChange>
          </w:tcPr>
          <w:p w14:paraId="6CE49027" w14:textId="77777777" w:rsidR="009B7FE1" w:rsidRDefault="009B7FE1" w:rsidP="00D76F66">
            <w:r>
              <w:t>Total budget for the end user</w:t>
            </w:r>
          </w:p>
        </w:tc>
        <w:tc>
          <w:tcPr>
            <w:tcW w:w="1684" w:type="dxa"/>
            <w:tcPrChange w:id="54" w:author="John Chry" w:date="2025-03-21T14:58:00Z" w16du:dateUtc="2025-03-21T12:58:00Z">
              <w:tcPr>
                <w:tcW w:w="1524" w:type="dxa"/>
                <w:gridSpan w:val="2"/>
              </w:tcPr>
            </w:tcPrChange>
          </w:tcPr>
          <w:p w14:paraId="36FCB8B2" w14:textId="289F8299" w:rsidR="009B7FE1" w:rsidRDefault="009B7FE1" w:rsidP="00D76F66">
            <w:ins w:id="55" w:author="John Chry" w:date="2025-03-21T14:58:00Z" w16du:dateUtc="2025-03-21T12:58:00Z">
              <w:r>
                <w:t>$</w:t>
              </w:r>
            </w:ins>
            <w:r w:rsidR="002C63C1">
              <w:t>500</w:t>
            </w:r>
            <w:ins w:id="56" w:author="John Chry" w:date="2025-03-21T14:58:00Z" w16du:dateUtc="2025-03-21T12:58:00Z">
              <w:r>
                <w:t xml:space="preserve"> / year</w:t>
              </w:r>
            </w:ins>
          </w:p>
        </w:tc>
        <w:tc>
          <w:tcPr>
            <w:tcW w:w="1620" w:type="dxa"/>
            <w:gridSpan w:val="3"/>
            <w:tcPrChange w:id="57" w:author="John Chry" w:date="2025-03-21T14:58:00Z" w16du:dateUtc="2025-03-21T12:58:00Z">
              <w:tcPr>
                <w:tcW w:w="1525" w:type="dxa"/>
                <w:gridSpan w:val="2"/>
              </w:tcPr>
            </w:tcPrChange>
          </w:tcPr>
          <w:p w14:paraId="1846548A" w14:textId="6493DA94" w:rsidR="009B7FE1" w:rsidRDefault="009B7FE1" w:rsidP="00D76F66">
            <w:ins w:id="58" w:author="John Chry" w:date="2025-03-21T14:59:00Z" w16du:dateUtc="2025-03-21T12:59:00Z">
              <w:r>
                <w:t>$</w:t>
              </w:r>
            </w:ins>
            <w:r w:rsidR="002C63C1">
              <w:t>500-1500</w:t>
            </w:r>
            <w:ins w:id="59" w:author="John Chry" w:date="2025-03-21T14:59:00Z" w16du:dateUtc="2025-03-21T12:59:00Z">
              <w:r>
                <w:t xml:space="preserve"> / year</w:t>
              </w:r>
            </w:ins>
          </w:p>
        </w:tc>
        <w:tc>
          <w:tcPr>
            <w:tcW w:w="1440" w:type="dxa"/>
            <w:tcPrChange w:id="60" w:author="John Chry" w:date="2025-03-21T14:58:00Z" w16du:dateUtc="2025-03-21T12:58:00Z">
              <w:tcPr>
                <w:tcW w:w="1524" w:type="dxa"/>
                <w:gridSpan w:val="2"/>
              </w:tcPr>
            </w:tcPrChange>
          </w:tcPr>
          <w:p w14:paraId="5D25FDBC" w14:textId="63BD3025" w:rsidR="009B7FE1" w:rsidRDefault="009B7FE1" w:rsidP="00D76F66">
            <w:ins w:id="61" w:author="John Chry" w:date="2025-03-21T14:59:00Z" w16du:dateUtc="2025-03-21T12:59:00Z">
              <w:r>
                <w:t>$</w:t>
              </w:r>
            </w:ins>
            <w:r w:rsidR="002C63C1">
              <w:t>600-1800</w:t>
            </w:r>
            <w:ins w:id="62" w:author="John Chry" w:date="2025-03-21T14:59:00Z" w16du:dateUtc="2025-03-21T12:59:00Z">
              <w:r>
                <w:t xml:space="preserve"> / year</w:t>
              </w:r>
            </w:ins>
          </w:p>
        </w:tc>
        <w:tc>
          <w:tcPr>
            <w:tcW w:w="1354" w:type="dxa"/>
            <w:gridSpan w:val="2"/>
            <w:tcPrChange w:id="63" w:author="John Chry" w:date="2025-03-21T14:58:00Z" w16du:dateUtc="2025-03-21T12:58:00Z">
              <w:tcPr>
                <w:tcW w:w="1525" w:type="dxa"/>
                <w:gridSpan w:val="3"/>
              </w:tcPr>
            </w:tcPrChange>
          </w:tcPr>
          <w:p w14:paraId="177B2680" w14:textId="6426E057" w:rsidR="009B7FE1" w:rsidRDefault="009B7FE1" w:rsidP="00D76F66">
            <w:ins w:id="64" w:author="John Chry" w:date="2025-03-21T14:59:00Z" w16du:dateUtc="2025-03-21T12:59:00Z">
              <w:r>
                <w:t>$</w:t>
              </w:r>
            </w:ins>
            <w:r w:rsidR="002C63C1">
              <w:t>400-1500</w:t>
            </w:r>
            <w:ins w:id="65" w:author="John Chry" w:date="2025-03-21T14:59:00Z" w16du:dateUtc="2025-03-21T12:59:00Z">
              <w:r>
                <w:t xml:space="preserve"> / year</w:t>
              </w:r>
            </w:ins>
          </w:p>
        </w:tc>
      </w:tr>
      <w:tr w:rsidR="009B7FE1" w14:paraId="16DD3F09" w14:textId="77777777" w:rsidTr="009B7FE1">
        <w:tblPrEx>
          <w:tblW w:w="10901" w:type="dxa"/>
          <w:tblPrExChange w:id="66" w:author="John Chry" w:date="2025-03-21T14:58:00Z" w16du:dateUtc="2025-03-21T12:58:00Z">
            <w:tblPrEx>
              <w:tblW w:w="10901" w:type="dxa"/>
            </w:tblPrEx>
          </w:tblPrExChange>
        </w:tblPrEx>
        <w:trPr>
          <w:gridAfter w:val="1"/>
          <w:wAfter w:w="12" w:type="dxa"/>
          <w:trPrChange w:id="67" w:author="John Chry" w:date="2025-03-21T14:58:00Z" w16du:dateUtc="2025-03-21T12:58:00Z">
            <w:trPr>
              <w:gridAfter w:val="1"/>
              <w:wAfter w:w="12" w:type="dxa"/>
            </w:trPr>
          </w:trPrChange>
        </w:trPr>
        <w:tc>
          <w:tcPr>
            <w:tcW w:w="502" w:type="dxa"/>
            <w:tcPrChange w:id="68" w:author="John Chry" w:date="2025-03-21T14:58:00Z" w16du:dateUtc="2025-03-21T12:58:00Z">
              <w:tcPr>
                <w:tcW w:w="502" w:type="dxa"/>
              </w:tcPr>
            </w:tcPrChange>
          </w:tcPr>
          <w:p w14:paraId="675BCAF0" w14:textId="77777777" w:rsidR="009B7FE1" w:rsidRDefault="009B7FE1" w:rsidP="00D76F66">
            <w:proofErr w:type="spellStart"/>
            <w:r>
              <w:t>IIc</w:t>
            </w:r>
            <w:proofErr w:type="spellEnd"/>
          </w:p>
        </w:tc>
        <w:tc>
          <w:tcPr>
            <w:tcW w:w="4289" w:type="dxa"/>
            <w:tcPrChange w:id="69" w:author="John Chry" w:date="2025-03-21T14:58:00Z" w16du:dateUtc="2025-03-21T12:58:00Z">
              <w:tcPr>
                <w:tcW w:w="4289" w:type="dxa"/>
                <w:gridSpan w:val="2"/>
              </w:tcPr>
            </w:tcPrChange>
          </w:tcPr>
          <w:p w14:paraId="47853C2B" w14:textId="287E3C99" w:rsidR="009B7FE1" w:rsidRDefault="009B7FE1" w:rsidP="00D76F66">
            <w:r>
              <w:t>What % of budget could go to this solution reasonably?</w:t>
            </w:r>
          </w:p>
        </w:tc>
        <w:tc>
          <w:tcPr>
            <w:tcW w:w="1684" w:type="dxa"/>
            <w:tcPrChange w:id="70" w:author="John Chry" w:date="2025-03-21T14:58:00Z" w16du:dateUtc="2025-03-21T12:58:00Z">
              <w:tcPr>
                <w:tcW w:w="1524" w:type="dxa"/>
                <w:gridSpan w:val="2"/>
              </w:tcPr>
            </w:tcPrChange>
          </w:tcPr>
          <w:p w14:paraId="6B010D48" w14:textId="7D6607C8" w:rsidR="009B7FE1" w:rsidRDefault="009B7FE1" w:rsidP="00D76F66">
            <w:ins w:id="71" w:author="John Chry" w:date="2025-03-21T14:59:00Z" w16du:dateUtc="2025-03-21T12:59:00Z">
              <w:r>
                <w:t>5%</w:t>
              </w:r>
            </w:ins>
          </w:p>
        </w:tc>
        <w:tc>
          <w:tcPr>
            <w:tcW w:w="1620" w:type="dxa"/>
            <w:gridSpan w:val="3"/>
            <w:tcPrChange w:id="72" w:author="John Chry" w:date="2025-03-21T14:58:00Z" w16du:dateUtc="2025-03-21T12:58:00Z">
              <w:tcPr>
                <w:tcW w:w="1525" w:type="dxa"/>
                <w:gridSpan w:val="2"/>
              </w:tcPr>
            </w:tcPrChange>
          </w:tcPr>
          <w:p w14:paraId="226781F0" w14:textId="2B10CF19" w:rsidR="009B7FE1" w:rsidRDefault="002C63C1" w:rsidP="00D76F66">
            <w:r>
              <w:t>2-3%</w:t>
            </w:r>
          </w:p>
        </w:tc>
        <w:tc>
          <w:tcPr>
            <w:tcW w:w="1440" w:type="dxa"/>
            <w:tcPrChange w:id="73" w:author="John Chry" w:date="2025-03-21T14:58:00Z" w16du:dateUtc="2025-03-21T12:58:00Z">
              <w:tcPr>
                <w:tcW w:w="1524" w:type="dxa"/>
                <w:gridSpan w:val="2"/>
              </w:tcPr>
            </w:tcPrChange>
          </w:tcPr>
          <w:p w14:paraId="77F0948C" w14:textId="75DF5AA5" w:rsidR="009B7FE1" w:rsidRDefault="002C63C1" w:rsidP="00D76F66">
            <w:r>
              <w:t>3-4%</w:t>
            </w:r>
          </w:p>
        </w:tc>
        <w:tc>
          <w:tcPr>
            <w:tcW w:w="1354" w:type="dxa"/>
            <w:gridSpan w:val="2"/>
            <w:tcPrChange w:id="74" w:author="John Chry" w:date="2025-03-21T14:58:00Z" w16du:dateUtc="2025-03-21T12:58:00Z">
              <w:tcPr>
                <w:tcW w:w="1525" w:type="dxa"/>
                <w:gridSpan w:val="3"/>
              </w:tcPr>
            </w:tcPrChange>
          </w:tcPr>
          <w:p w14:paraId="5D621570" w14:textId="21B97518" w:rsidR="009B7FE1" w:rsidRDefault="002C63C1" w:rsidP="00D76F66">
            <w:r>
              <w:t>2-5%</w:t>
            </w:r>
          </w:p>
        </w:tc>
      </w:tr>
      <w:tr w:rsidR="009B7FE1" w14:paraId="1FD146C6" w14:textId="77777777" w:rsidTr="009B7FE1">
        <w:tblPrEx>
          <w:tblW w:w="10901" w:type="dxa"/>
          <w:tblPrExChange w:id="75" w:author="John Chry" w:date="2025-03-21T14:58:00Z" w16du:dateUtc="2025-03-21T12:58:00Z">
            <w:tblPrEx>
              <w:tblW w:w="10901" w:type="dxa"/>
            </w:tblPrEx>
          </w:tblPrExChange>
        </w:tblPrEx>
        <w:trPr>
          <w:gridAfter w:val="1"/>
          <w:wAfter w:w="12" w:type="dxa"/>
          <w:trPrChange w:id="76" w:author="John Chry" w:date="2025-03-21T14:58:00Z" w16du:dateUtc="2025-03-21T12:58:00Z">
            <w:trPr>
              <w:gridAfter w:val="1"/>
              <w:wAfter w:w="12" w:type="dxa"/>
            </w:trPr>
          </w:trPrChange>
        </w:trPr>
        <w:tc>
          <w:tcPr>
            <w:tcW w:w="502" w:type="dxa"/>
            <w:tcPrChange w:id="77" w:author="John Chry" w:date="2025-03-21T14:58:00Z" w16du:dateUtc="2025-03-21T12:58:00Z">
              <w:tcPr>
                <w:tcW w:w="502" w:type="dxa"/>
              </w:tcPr>
            </w:tcPrChange>
          </w:tcPr>
          <w:p w14:paraId="40C7EB7A" w14:textId="77777777" w:rsidR="009B7FE1" w:rsidRDefault="009B7FE1" w:rsidP="00D76F66">
            <w:proofErr w:type="spellStart"/>
            <w:r>
              <w:lastRenderedPageBreak/>
              <w:t>IId</w:t>
            </w:r>
            <w:proofErr w:type="spellEnd"/>
          </w:p>
        </w:tc>
        <w:tc>
          <w:tcPr>
            <w:tcW w:w="4289" w:type="dxa"/>
            <w:tcPrChange w:id="78" w:author="John Chry" w:date="2025-03-21T14:58:00Z" w16du:dateUtc="2025-03-21T12:58:00Z">
              <w:tcPr>
                <w:tcW w:w="4289" w:type="dxa"/>
                <w:gridSpan w:val="2"/>
              </w:tcPr>
            </w:tcPrChange>
          </w:tcPr>
          <w:p w14:paraId="50A16B6E" w14:textId="77777777" w:rsidR="009B7FE1" w:rsidRDefault="009B7FE1" w:rsidP="00E872CA">
            <w:r>
              <w:t>Annualize Revenue (IIb*</w:t>
            </w:r>
            <w:proofErr w:type="spellStart"/>
            <w:r>
              <w:t>IIc</w:t>
            </w:r>
            <w:proofErr w:type="spellEnd"/>
            <w:r>
              <w:t xml:space="preserve">) (Data Point 3) </w:t>
            </w:r>
          </w:p>
        </w:tc>
        <w:tc>
          <w:tcPr>
            <w:tcW w:w="1684" w:type="dxa"/>
            <w:tcPrChange w:id="79" w:author="John Chry" w:date="2025-03-21T14:58:00Z" w16du:dateUtc="2025-03-21T12:58:00Z">
              <w:tcPr>
                <w:tcW w:w="1524" w:type="dxa"/>
                <w:gridSpan w:val="2"/>
              </w:tcPr>
            </w:tcPrChange>
          </w:tcPr>
          <w:p w14:paraId="20740409" w14:textId="5322CBDD" w:rsidR="009B7FE1" w:rsidRDefault="009B7FE1" w:rsidP="00D76F66">
            <w:ins w:id="80" w:author="John Chry" w:date="2025-03-21T14:59:00Z" w16du:dateUtc="2025-03-21T12:59:00Z">
              <w:r>
                <w:t>$</w:t>
              </w:r>
            </w:ins>
            <w:r w:rsidR="002C63C1">
              <w:t>10</w:t>
            </w:r>
          </w:p>
        </w:tc>
        <w:tc>
          <w:tcPr>
            <w:tcW w:w="1620" w:type="dxa"/>
            <w:gridSpan w:val="3"/>
            <w:tcPrChange w:id="81" w:author="John Chry" w:date="2025-03-21T14:58:00Z" w16du:dateUtc="2025-03-21T12:58:00Z">
              <w:tcPr>
                <w:tcW w:w="1525" w:type="dxa"/>
                <w:gridSpan w:val="2"/>
              </w:tcPr>
            </w:tcPrChange>
          </w:tcPr>
          <w:p w14:paraId="1DCB9A99" w14:textId="0DBAF4E8" w:rsidR="009B7FE1" w:rsidRDefault="009B7FE1" w:rsidP="00D76F66">
            <w:ins w:id="82" w:author="John Chry" w:date="2025-03-21T14:59:00Z" w16du:dateUtc="2025-03-21T12:59:00Z">
              <w:r>
                <w:t>$</w:t>
              </w:r>
            </w:ins>
            <w:r w:rsidR="002C63C1">
              <w:t>10-45</w:t>
            </w:r>
          </w:p>
        </w:tc>
        <w:tc>
          <w:tcPr>
            <w:tcW w:w="1440" w:type="dxa"/>
            <w:tcPrChange w:id="83" w:author="John Chry" w:date="2025-03-21T14:58:00Z" w16du:dateUtc="2025-03-21T12:58:00Z">
              <w:tcPr>
                <w:tcW w:w="1524" w:type="dxa"/>
                <w:gridSpan w:val="2"/>
              </w:tcPr>
            </w:tcPrChange>
          </w:tcPr>
          <w:p w14:paraId="26F6A471" w14:textId="57A583C9" w:rsidR="009B7FE1" w:rsidRDefault="009B7FE1" w:rsidP="00D76F66">
            <w:ins w:id="84" w:author="John Chry" w:date="2025-03-21T14:59:00Z" w16du:dateUtc="2025-03-21T12:59:00Z">
              <w:r>
                <w:t>$</w:t>
              </w:r>
            </w:ins>
            <w:r w:rsidR="002C63C1">
              <w:t>18-72</w:t>
            </w:r>
          </w:p>
        </w:tc>
        <w:tc>
          <w:tcPr>
            <w:tcW w:w="1354" w:type="dxa"/>
            <w:gridSpan w:val="2"/>
            <w:tcPrChange w:id="85" w:author="John Chry" w:date="2025-03-21T14:58:00Z" w16du:dateUtc="2025-03-21T12:58:00Z">
              <w:tcPr>
                <w:tcW w:w="1525" w:type="dxa"/>
                <w:gridSpan w:val="3"/>
              </w:tcPr>
            </w:tcPrChange>
          </w:tcPr>
          <w:p w14:paraId="5BA33912" w14:textId="56E8C34D" w:rsidR="009B7FE1" w:rsidRDefault="009B7FE1" w:rsidP="00D76F66">
            <w:ins w:id="86" w:author="John Chry" w:date="2025-03-21T14:59:00Z" w16du:dateUtc="2025-03-21T12:59:00Z">
              <w:r>
                <w:t>$</w:t>
              </w:r>
            </w:ins>
            <w:r w:rsidR="002C63C1">
              <w:t>10-75</w:t>
            </w:r>
          </w:p>
        </w:tc>
      </w:tr>
      <w:tr w:rsidR="009B7FE1" w:rsidRPr="00960E9A" w14:paraId="1D554876" w14:textId="77777777" w:rsidTr="009B7FE1">
        <w:trPr>
          <w:gridAfter w:val="1"/>
          <w:wAfter w:w="12" w:type="dxa"/>
        </w:trPr>
        <w:tc>
          <w:tcPr>
            <w:tcW w:w="502" w:type="dxa"/>
          </w:tcPr>
          <w:p w14:paraId="3A94EE99" w14:textId="77777777" w:rsidR="00F26E0C" w:rsidRPr="00960E9A" w:rsidRDefault="00E872CA" w:rsidP="00D76F66">
            <w:pPr>
              <w:rPr>
                <w:b/>
                <w:u w:val="single"/>
              </w:rPr>
            </w:pPr>
            <w:r w:rsidRPr="00960E9A">
              <w:rPr>
                <w:b/>
                <w:u w:val="single"/>
              </w:rPr>
              <w:t>III</w:t>
            </w:r>
          </w:p>
        </w:tc>
        <w:tc>
          <w:tcPr>
            <w:tcW w:w="4289" w:type="dxa"/>
          </w:tcPr>
          <w:p w14:paraId="7E924729" w14:textId="77777777" w:rsidR="00F26E0C" w:rsidRPr="00960E9A" w:rsidRDefault="00960E9A" w:rsidP="00D76F66">
            <w:pPr>
              <w:rPr>
                <w:b/>
                <w:u w:val="single"/>
              </w:rPr>
            </w:pPr>
            <w:proofErr w:type="spellStart"/>
            <w:r w:rsidRPr="00960E9A">
              <w:rPr>
                <w:b/>
                <w:u w:val="single"/>
              </w:rPr>
              <w:t>Comparables</w:t>
            </w:r>
            <w:proofErr w:type="spellEnd"/>
          </w:p>
        </w:tc>
        <w:tc>
          <w:tcPr>
            <w:tcW w:w="6098" w:type="dxa"/>
            <w:gridSpan w:val="7"/>
          </w:tcPr>
          <w:p w14:paraId="4CC0D918" w14:textId="77777777" w:rsidR="00F26E0C" w:rsidRPr="00960E9A" w:rsidRDefault="00F26E0C" w:rsidP="00D76F66">
            <w:pPr>
              <w:rPr>
                <w:b/>
                <w:u w:val="single"/>
              </w:rPr>
            </w:pPr>
          </w:p>
        </w:tc>
      </w:tr>
      <w:tr w:rsidR="009B7FE1" w14:paraId="53AB3BBE" w14:textId="77777777" w:rsidTr="009B7FE1">
        <w:tblPrEx>
          <w:tblW w:w="10901" w:type="dxa"/>
          <w:tblPrExChange w:id="87" w:author="John Chry" w:date="2025-03-21T15:00:00Z" w16du:dateUtc="2025-03-21T13:00:00Z">
            <w:tblPrEx>
              <w:tblW w:w="10901" w:type="dxa"/>
            </w:tblPrEx>
          </w:tblPrExChange>
        </w:tblPrEx>
        <w:trPr>
          <w:gridAfter w:val="1"/>
          <w:wAfter w:w="12" w:type="dxa"/>
          <w:trPrChange w:id="88" w:author="John Chry" w:date="2025-03-21T15:00:00Z" w16du:dateUtc="2025-03-21T13:00:00Z">
            <w:trPr>
              <w:gridAfter w:val="1"/>
              <w:wAfter w:w="12" w:type="dxa"/>
            </w:trPr>
          </w:trPrChange>
        </w:trPr>
        <w:tc>
          <w:tcPr>
            <w:tcW w:w="502" w:type="dxa"/>
            <w:tcPrChange w:id="89" w:author="John Chry" w:date="2025-03-21T15:00:00Z" w16du:dateUtc="2025-03-21T13:00:00Z">
              <w:tcPr>
                <w:tcW w:w="502" w:type="dxa"/>
              </w:tcPr>
            </w:tcPrChange>
          </w:tcPr>
          <w:p w14:paraId="6BC98911" w14:textId="77777777" w:rsidR="009B7FE1" w:rsidRDefault="009B7FE1" w:rsidP="00D76F66">
            <w:r>
              <w:t>IIIa</w:t>
            </w:r>
          </w:p>
        </w:tc>
        <w:tc>
          <w:tcPr>
            <w:tcW w:w="4289" w:type="dxa"/>
            <w:tcPrChange w:id="90" w:author="John Chry" w:date="2025-03-21T15:00:00Z" w16du:dateUtc="2025-03-21T13:00:00Z">
              <w:tcPr>
                <w:tcW w:w="4289" w:type="dxa"/>
                <w:gridSpan w:val="2"/>
              </w:tcPr>
            </w:tcPrChange>
          </w:tcPr>
          <w:p w14:paraId="2D9C45D7" w14:textId="77777777" w:rsidR="009B7FE1" w:rsidRDefault="009B7FE1" w:rsidP="00D76F66">
            <w:r>
              <w:t xml:space="preserve">Who </w:t>
            </w:r>
            <w:proofErr w:type="gramStart"/>
            <w:r>
              <w:t>are</w:t>
            </w:r>
            <w:proofErr w:type="gramEnd"/>
            <w:r>
              <w:t xml:space="preserve"> the comparable for your business?</w:t>
            </w:r>
          </w:p>
        </w:tc>
        <w:tc>
          <w:tcPr>
            <w:tcW w:w="1684" w:type="dxa"/>
            <w:tcPrChange w:id="91" w:author="John Chry" w:date="2025-03-21T15:00:00Z" w16du:dateUtc="2025-03-21T13:00:00Z">
              <w:tcPr>
                <w:tcW w:w="1524" w:type="dxa"/>
                <w:gridSpan w:val="2"/>
              </w:tcPr>
            </w:tcPrChange>
          </w:tcPr>
          <w:p w14:paraId="02DA2BC3" w14:textId="1BA93A95" w:rsidR="009B7FE1" w:rsidRDefault="009B7FE1" w:rsidP="00D76F66">
            <w:ins w:id="92" w:author="John Chry" w:date="2025-03-21T15:00:00Z" w16du:dateUtc="2025-03-21T13:00:00Z">
              <w:r>
                <w:t>Google maps, Trip advisor</w:t>
              </w:r>
            </w:ins>
          </w:p>
        </w:tc>
        <w:tc>
          <w:tcPr>
            <w:tcW w:w="1620" w:type="dxa"/>
            <w:gridSpan w:val="3"/>
            <w:tcPrChange w:id="93" w:author="John Chry" w:date="2025-03-21T15:00:00Z" w16du:dateUtc="2025-03-21T13:00:00Z">
              <w:tcPr>
                <w:tcW w:w="1525" w:type="dxa"/>
                <w:gridSpan w:val="2"/>
              </w:tcPr>
            </w:tcPrChange>
          </w:tcPr>
          <w:p w14:paraId="06CD991B" w14:textId="3EE3CCA3" w:rsidR="009B7FE1" w:rsidRDefault="002C63C1" w:rsidP="00D76F66">
            <w:r>
              <w:t xml:space="preserve">Instagram, </w:t>
            </w:r>
            <w:proofErr w:type="spellStart"/>
            <w:r>
              <w:t>tiktok</w:t>
            </w:r>
            <w:proofErr w:type="spellEnd"/>
            <w:r>
              <w:t xml:space="preserve">, travel </w:t>
            </w:r>
            <w:proofErr w:type="spellStart"/>
            <w:r>
              <w:t>influensers</w:t>
            </w:r>
            <w:proofErr w:type="spellEnd"/>
          </w:p>
        </w:tc>
        <w:tc>
          <w:tcPr>
            <w:tcW w:w="1440" w:type="dxa"/>
            <w:tcPrChange w:id="94" w:author="John Chry" w:date="2025-03-21T15:00:00Z" w16du:dateUtc="2025-03-21T13:00:00Z">
              <w:tcPr>
                <w:tcW w:w="1524" w:type="dxa"/>
                <w:gridSpan w:val="2"/>
              </w:tcPr>
            </w:tcPrChange>
          </w:tcPr>
          <w:p w14:paraId="18775C4F" w14:textId="2082C2F4" w:rsidR="009B7FE1" w:rsidRDefault="002C63C1" w:rsidP="00D76F66">
            <w:proofErr w:type="spellStart"/>
            <w:r>
              <w:t>Tripit</w:t>
            </w:r>
            <w:proofErr w:type="spellEnd"/>
            <w:r>
              <w:t xml:space="preserve">. </w:t>
            </w:r>
            <w:proofErr w:type="spellStart"/>
            <w:r>
              <w:t>Hostelworld</w:t>
            </w:r>
            <w:proofErr w:type="spellEnd"/>
            <w:r>
              <w:t xml:space="preserve">, </w:t>
            </w:r>
            <w:proofErr w:type="spellStart"/>
            <w:r>
              <w:t>expedia</w:t>
            </w:r>
            <w:proofErr w:type="spellEnd"/>
          </w:p>
        </w:tc>
        <w:tc>
          <w:tcPr>
            <w:tcW w:w="1354" w:type="dxa"/>
            <w:gridSpan w:val="2"/>
            <w:tcPrChange w:id="95" w:author="John Chry" w:date="2025-03-21T15:00:00Z" w16du:dateUtc="2025-03-21T13:00:00Z">
              <w:tcPr>
                <w:tcW w:w="1525" w:type="dxa"/>
                <w:gridSpan w:val="3"/>
              </w:tcPr>
            </w:tcPrChange>
          </w:tcPr>
          <w:p w14:paraId="44C2A15A" w14:textId="77777777" w:rsidR="002C63C1" w:rsidRDefault="002C63C1" w:rsidP="002C63C1">
            <w:r>
              <w:t>Short-trip apps, Airbnb Experiences</w:t>
            </w:r>
          </w:p>
          <w:p w14:paraId="5F301BE6" w14:textId="558EB0DE" w:rsidR="009B7FE1" w:rsidRDefault="009B7FE1" w:rsidP="00D76F66"/>
        </w:tc>
      </w:tr>
      <w:tr w:rsidR="009B7FE1" w14:paraId="738B3594" w14:textId="77777777" w:rsidTr="009B7FE1">
        <w:tblPrEx>
          <w:tblW w:w="10901" w:type="dxa"/>
          <w:tblPrExChange w:id="96" w:author="John Chry" w:date="2025-03-21T15:00:00Z" w16du:dateUtc="2025-03-21T13:00:00Z">
            <w:tblPrEx>
              <w:tblW w:w="10901" w:type="dxa"/>
            </w:tblPrEx>
          </w:tblPrExChange>
        </w:tblPrEx>
        <w:trPr>
          <w:gridAfter w:val="1"/>
          <w:wAfter w:w="12" w:type="dxa"/>
          <w:trPrChange w:id="97" w:author="John Chry" w:date="2025-03-21T15:00:00Z" w16du:dateUtc="2025-03-21T13:00:00Z">
            <w:trPr>
              <w:gridAfter w:val="1"/>
              <w:wAfter w:w="12" w:type="dxa"/>
            </w:trPr>
          </w:trPrChange>
        </w:trPr>
        <w:tc>
          <w:tcPr>
            <w:tcW w:w="502" w:type="dxa"/>
            <w:tcPrChange w:id="98" w:author="John Chry" w:date="2025-03-21T15:00:00Z" w16du:dateUtc="2025-03-21T13:00:00Z">
              <w:tcPr>
                <w:tcW w:w="502" w:type="dxa"/>
              </w:tcPr>
            </w:tcPrChange>
          </w:tcPr>
          <w:p w14:paraId="6B1FC528" w14:textId="77777777" w:rsidR="009B7FE1" w:rsidRDefault="009B7FE1" w:rsidP="00D76F66">
            <w:proofErr w:type="spellStart"/>
            <w:r>
              <w:t>IIIb</w:t>
            </w:r>
            <w:proofErr w:type="spellEnd"/>
          </w:p>
        </w:tc>
        <w:tc>
          <w:tcPr>
            <w:tcW w:w="4289" w:type="dxa"/>
            <w:tcPrChange w:id="99" w:author="John Chry" w:date="2025-03-21T15:00:00Z" w16du:dateUtc="2025-03-21T13:00:00Z">
              <w:tcPr>
                <w:tcW w:w="4289" w:type="dxa"/>
                <w:gridSpan w:val="2"/>
              </w:tcPr>
            </w:tcPrChange>
          </w:tcPr>
          <w:p w14:paraId="3CDB8744" w14:textId="77777777" w:rsidR="009B7FE1" w:rsidRDefault="009B7FE1" w:rsidP="00D76F66">
            <w:r>
              <w:t>What are the comparable products?</w:t>
            </w:r>
          </w:p>
        </w:tc>
        <w:tc>
          <w:tcPr>
            <w:tcW w:w="1684" w:type="dxa"/>
            <w:tcPrChange w:id="100" w:author="John Chry" w:date="2025-03-21T15:00:00Z" w16du:dateUtc="2025-03-21T13:00:00Z">
              <w:tcPr>
                <w:tcW w:w="1524" w:type="dxa"/>
                <w:gridSpan w:val="2"/>
              </w:tcPr>
            </w:tcPrChange>
          </w:tcPr>
          <w:p w14:paraId="02964E19" w14:textId="2BFAD916" w:rsidR="009B7FE1" w:rsidRDefault="009B7FE1" w:rsidP="00D76F66">
            <w:ins w:id="101" w:author="John Chry" w:date="2025-03-21T15:00:00Z" w16du:dateUtc="2025-03-21T13:00:00Z">
              <w:r>
                <w:t>Tra</w:t>
              </w:r>
            </w:ins>
            <w:ins w:id="102" w:author="John Chry" w:date="2025-03-21T15:01:00Z" w16du:dateUtc="2025-03-21T13:01:00Z">
              <w:r>
                <w:t xml:space="preserve">vel </w:t>
              </w:r>
              <w:proofErr w:type="gramStart"/>
              <w:r>
                <w:t>guides</w:t>
              </w:r>
              <w:proofErr w:type="gramEnd"/>
              <w:r>
                <w:t xml:space="preserve"> itinerary planners</w:t>
              </w:r>
            </w:ins>
          </w:p>
        </w:tc>
        <w:tc>
          <w:tcPr>
            <w:tcW w:w="1620" w:type="dxa"/>
            <w:gridSpan w:val="3"/>
            <w:tcPrChange w:id="103" w:author="John Chry" w:date="2025-03-21T15:00:00Z" w16du:dateUtc="2025-03-21T13:00:00Z">
              <w:tcPr>
                <w:tcW w:w="1525" w:type="dxa"/>
                <w:gridSpan w:val="2"/>
              </w:tcPr>
            </w:tcPrChange>
          </w:tcPr>
          <w:p w14:paraId="5B3ECA6E" w14:textId="7DA2460A" w:rsidR="009B7FE1" w:rsidRDefault="002C63C1" w:rsidP="00D76F66">
            <w:r>
              <w:t xml:space="preserve">Social media travel </w:t>
            </w:r>
            <w:proofErr w:type="spellStart"/>
            <w:r>
              <w:t>reccomendations</w:t>
            </w:r>
            <w:proofErr w:type="spellEnd"/>
          </w:p>
        </w:tc>
        <w:tc>
          <w:tcPr>
            <w:tcW w:w="1440" w:type="dxa"/>
            <w:tcPrChange w:id="104" w:author="John Chry" w:date="2025-03-21T15:00:00Z" w16du:dateUtc="2025-03-21T13:00:00Z">
              <w:tcPr>
                <w:tcW w:w="1524" w:type="dxa"/>
                <w:gridSpan w:val="2"/>
              </w:tcPr>
            </w:tcPrChange>
          </w:tcPr>
          <w:p w14:paraId="12E8C465" w14:textId="58118EB0" w:rsidR="009B7FE1" w:rsidRDefault="002C63C1" w:rsidP="00D76F66">
            <w:r>
              <w:t>Travel planning apps booking services</w:t>
            </w:r>
          </w:p>
        </w:tc>
        <w:tc>
          <w:tcPr>
            <w:tcW w:w="1354" w:type="dxa"/>
            <w:gridSpan w:val="2"/>
            <w:tcPrChange w:id="105" w:author="John Chry" w:date="2025-03-21T15:00:00Z" w16du:dateUtc="2025-03-21T13:00:00Z">
              <w:tcPr>
                <w:tcW w:w="1525" w:type="dxa"/>
                <w:gridSpan w:val="3"/>
              </w:tcPr>
            </w:tcPrChange>
          </w:tcPr>
          <w:p w14:paraId="4CE11FBB" w14:textId="767EF76B" w:rsidR="009B7FE1" w:rsidRDefault="002C63C1" w:rsidP="00D76F66">
            <w:r>
              <w:t xml:space="preserve">Short trip itinerary </w:t>
            </w:r>
            <w:proofErr w:type="gramStart"/>
            <w:r>
              <w:t>planners ,</w:t>
            </w:r>
            <w:proofErr w:type="gramEnd"/>
            <w:r>
              <w:t xml:space="preserve"> experience booking platforms</w:t>
            </w:r>
          </w:p>
        </w:tc>
      </w:tr>
      <w:tr w:rsidR="009B7FE1" w14:paraId="29A2EFDB" w14:textId="77777777" w:rsidTr="009B7FE1">
        <w:tblPrEx>
          <w:tblW w:w="10901" w:type="dxa"/>
          <w:tblPrExChange w:id="106" w:author="John Chry" w:date="2025-03-21T15:00:00Z" w16du:dateUtc="2025-03-21T13:00:00Z">
            <w:tblPrEx>
              <w:tblW w:w="10901" w:type="dxa"/>
            </w:tblPrEx>
          </w:tblPrExChange>
        </w:tblPrEx>
        <w:trPr>
          <w:gridAfter w:val="1"/>
          <w:wAfter w:w="12" w:type="dxa"/>
          <w:trPrChange w:id="107" w:author="John Chry" w:date="2025-03-21T15:00:00Z" w16du:dateUtc="2025-03-21T13:00:00Z">
            <w:trPr>
              <w:gridAfter w:val="1"/>
              <w:wAfter w:w="12" w:type="dxa"/>
            </w:trPr>
          </w:trPrChange>
        </w:trPr>
        <w:tc>
          <w:tcPr>
            <w:tcW w:w="502" w:type="dxa"/>
            <w:tcPrChange w:id="108" w:author="John Chry" w:date="2025-03-21T15:00:00Z" w16du:dateUtc="2025-03-21T13:00:00Z">
              <w:tcPr>
                <w:tcW w:w="502" w:type="dxa"/>
              </w:tcPr>
            </w:tcPrChange>
          </w:tcPr>
          <w:p w14:paraId="3E935724" w14:textId="77777777" w:rsidR="009B7FE1" w:rsidRDefault="009B7FE1" w:rsidP="00D76F66">
            <w:r>
              <w:t>IIIc</w:t>
            </w:r>
          </w:p>
        </w:tc>
        <w:tc>
          <w:tcPr>
            <w:tcW w:w="4289" w:type="dxa"/>
            <w:tcPrChange w:id="109" w:author="John Chry" w:date="2025-03-21T15:00:00Z" w16du:dateUtc="2025-03-21T13:00:00Z">
              <w:tcPr>
                <w:tcW w:w="4289" w:type="dxa"/>
                <w:gridSpan w:val="2"/>
              </w:tcPr>
            </w:tcPrChange>
          </w:tcPr>
          <w:p w14:paraId="3582DAF8" w14:textId="77777777" w:rsidR="009B7FE1" w:rsidRDefault="009B7FE1" w:rsidP="00D76F66">
            <w:r>
              <w:t xml:space="preserve">What is the comparable converted to similar annualize revenue (Data Points 4 plus however </w:t>
            </w:r>
            <w:proofErr w:type="gramStart"/>
            <w:r>
              <w:t>many</w:t>
            </w:r>
            <w:proofErr w:type="gramEnd"/>
            <w:r>
              <w:t xml:space="preserve"> more you deem relevant)</w:t>
            </w:r>
          </w:p>
        </w:tc>
        <w:tc>
          <w:tcPr>
            <w:tcW w:w="1684" w:type="dxa"/>
            <w:tcPrChange w:id="110" w:author="John Chry" w:date="2025-03-21T15:00:00Z" w16du:dateUtc="2025-03-21T13:00:00Z">
              <w:tcPr>
                <w:tcW w:w="1524" w:type="dxa"/>
                <w:gridSpan w:val="2"/>
              </w:tcPr>
            </w:tcPrChange>
          </w:tcPr>
          <w:p w14:paraId="018AA7F9" w14:textId="10A56CB3" w:rsidR="009B7FE1" w:rsidRDefault="009B7FE1" w:rsidP="00D76F66">
            <w:ins w:id="111" w:author="John Chry" w:date="2025-03-21T15:01:00Z" w16du:dateUtc="2025-03-21T13:01:00Z">
              <w:r>
                <w:t>$0-50 / user</w:t>
              </w:r>
            </w:ins>
          </w:p>
        </w:tc>
        <w:tc>
          <w:tcPr>
            <w:tcW w:w="1620" w:type="dxa"/>
            <w:gridSpan w:val="3"/>
            <w:tcPrChange w:id="112" w:author="John Chry" w:date="2025-03-21T15:00:00Z" w16du:dateUtc="2025-03-21T13:00:00Z">
              <w:tcPr>
                <w:tcW w:w="1525" w:type="dxa"/>
                <w:gridSpan w:val="2"/>
              </w:tcPr>
            </w:tcPrChange>
          </w:tcPr>
          <w:p w14:paraId="3F5AA471" w14:textId="2B7E50E9" w:rsidR="009B7FE1" w:rsidRDefault="009B7FE1" w:rsidP="00D76F66">
            <w:ins w:id="113" w:author="John Chry" w:date="2025-03-21T15:01:00Z" w16du:dateUtc="2025-03-21T13:01:00Z">
              <w:r>
                <w:t>$</w:t>
              </w:r>
            </w:ins>
            <w:r w:rsidR="002C63C1">
              <w:t>10-50</w:t>
            </w:r>
            <w:ins w:id="114" w:author="John Chry" w:date="2025-03-21T15:01:00Z" w16du:dateUtc="2025-03-21T13:01:00Z">
              <w:r>
                <w:t>/ use</w:t>
              </w:r>
            </w:ins>
            <w:ins w:id="115" w:author="John Chry" w:date="2025-03-21T15:02:00Z" w16du:dateUtc="2025-03-21T13:02:00Z">
              <w:r>
                <w:t>r</w:t>
              </w:r>
            </w:ins>
          </w:p>
        </w:tc>
        <w:tc>
          <w:tcPr>
            <w:tcW w:w="1440" w:type="dxa"/>
            <w:tcPrChange w:id="116" w:author="John Chry" w:date="2025-03-21T15:00:00Z" w16du:dateUtc="2025-03-21T13:00:00Z">
              <w:tcPr>
                <w:tcW w:w="1524" w:type="dxa"/>
                <w:gridSpan w:val="2"/>
              </w:tcPr>
            </w:tcPrChange>
          </w:tcPr>
          <w:p w14:paraId="13636A9B" w14:textId="37B36F60" w:rsidR="009B7FE1" w:rsidRDefault="009B7FE1" w:rsidP="00D76F66">
            <w:ins w:id="117" w:author="John Chry" w:date="2025-03-21T15:02:00Z" w16du:dateUtc="2025-03-21T13:02:00Z">
              <w:r>
                <w:t>$</w:t>
              </w:r>
            </w:ins>
            <w:r w:rsidR="002C63C1">
              <w:t>20-80</w:t>
            </w:r>
            <w:ins w:id="118" w:author="John Chry" w:date="2025-03-21T15:02:00Z" w16du:dateUtc="2025-03-21T13:02:00Z">
              <w:r>
                <w:t xml:space="preserve"> / user</w:t>
              </w:r>
            </w:ins>
          </w:p>
        </w:tc>
        <w:tc>
          <w:tcPr>
            <w:tcW w:w="1354" w:type="dxa"/>
            <w:gridSpan w:val="2"/>
            <w:tcPrChange w:id="119" w:author="John Chry" w:date="2025-03-21T15:00:00Z" w16du:dateUtc="2025-03-21T13:00:00Z">
              <w:tcPr>
                <w:tcW w:w="1525" w:type="dxa"/>
                <w:gridSpan w:val="3"/>
              </w:tcPr>
            </w:tcPrChange>
          </w:tcPr>
          <w:p w14:paraId="78171C3B" w14:textId="39BD57C9" w:rsidR="009B7FE1" w:rsidRDefault="009B7FE1" w:rsidP="00D76F66">
            <w:ins w:id="120" w:author="John Chry" w:date="2025-03-21T15:02:00Z" w16du:dateUtc="2025-03-21T13:02:00Z">
              <w:r>
                <w:t>$</w:t>
              </w:r>
            </w:ins>
            <w:r w:rsidR="002C63C1">
              <w:t>30-100</w:t>
            </w:r>
            <w:ins w:id="121" w:author="John Chry" w:date="2025-03-21T15:02:00Z" w16du:dateUtc="2025-03-21T13:02:00Z">
              <w:r>
                <w:t xml:space="preserve"> / user</w:t>
              </w:r>
            </w:ins>
          </w:p>
        </w:tc>
      </w:tr>
      <w:tr w:rsidR="00960E9A" w:rsidRPr="00960E9A" w14:paraId="2C205A4C" w14:textId="77777777" w:rsidTr="009B7FE1">
        <w:tblPrEx>
          <w:tblW w:w="10901" w:type="dxa"/>
          <w:tblPrExChange w:id="122" w:author="John Chry" w:date="2025-03-21T14:54:00Z" w16du:dateUtc="2025-03-21T12:54:00Z">
            <w:tblPrEx>
              <w:tblW w:w="10885" w:type="dxa"/>
            </w:tblPrEx>
          </w:tblPrExChange>
        </w:tblPrEx>
        <w:trPr>
          <w:gridAfter w:val="1"/>
          <w:wAfter w:w="12" w:type="dxa"/>
          <w:trPrChange w:id="123" w:author="John Chry" w:date="2025-03-21T14:54:00Z" w16du:dateUtc="2025-03-21T12:54:00Z">
            <w:trPr>
              <w:gridAfter w:val="1"/>
            </w:trPr>
          </w:trPrChange>
        </w:trPr>
        <w:tc>
          <w:tcPr>
            <w:tcW w:w="502" w:type="dxa"/>
            <w:tcPrChange w:id="124" w:author="John Chry" w:date="2025-03-21T14:54:00Z" w16du:dateUtc="2025-03-21T12:54:00Z">
              <w:tcPr>
                <w:tcW w:w="502" w:type="dxa"/>
              </w:tcPr>
            </w:tcPrChange>
          </w:tcPr>
          <w:p w14:paraId="6AD8781A" w14:textId="77777777" w:rsidR="00960E9A" w:rsidRPr="00960E9A" w:rsidRDefault="00960E9A" w:rsidP="00D76F66">
            <w:pPr>
              <w:rPr>
                <w:b/>
                <w:u w:val="single"/>
              </w:rPr>
            </w:pPr>
            <w:r w:rsidRPr="00960E9A">
              <w:rPr>
                <w:b/>
                <w:u w:val="single"/>
              </w:rPr>
              <w:t>IV</w:t>
            </w:r>
          </w:p>
        </w:tc>
        <w:tc>
          <w:tcPr>
            <w:tcW w:w="10387" w:type="dxa"/>
            <w:gridSpan w:val="8"/>
            <w:tcPrChange w:id="125" w:author="John Chry" w:date="2025-03-21T14:54:00Z" w16du:dateUtc="2025-03-21T12:54:00Z">
              <w:tcPr>
                <w:tcW w:w="10383" w:type="dxa"/>
                <w:gridSpan w:val="9"/>
              </w:tcPr>
            </w:tcPrChange>
          </w:tcPr>
          <w:p w14:paraId="0D846B98" w14:textId="77777777" w:rsidR="00960E9A" w:rsidRPr="00960E9A" w:rsidRDefault="00960E9A" w:rsidP="00D76F66">
            <w:pPr>
              <w:rPr>
                <w:b/>
                <w:u w:val="single"/>
              </w:rPr>
            </w:pPr>
            <w:r w:rsidRPr="00960E9A">
              <w:rPr>
                <w:b/>
                <w:u w:val="single"/>
              </w:rPr>
              <w:t>Interpreting the Results</w:t>
            </w:r>
          </w:p>
        </w:tc>
      </w:tr>
      <w:tr w:rsidR="009B7FE1" w14:paraId="1F1DC1D8" w14:textId="77777777" w:rsidTr="009B7FE1">
        <w:tblPrEx>
          <w:tblW w:w="10901" w:type="dxa"/>
          <w:tblPrExChange w:id="126" w:author="John Chry" w:date="2025-03-21T15:02:00Z" w16du:dateUtc="2025-03-21T13:02:00Z">
            <w:tblPrEx>
              <w:tblW w:w="10901" w:type="dxa"/>
            </w:tblPrEx>
          </w:tblPrExChange>
        </w:tblPrEx>
        <w:trPr>
          <w:gridAfter w:val="1"/>
          <w:wAfter w:w="12" w:type="dxa"/>
          <w:trPrChange w:id="127" w:author="John Chry" w:date="2025-03-21T15:02:00Z" w16du:dateUtc="2025-03-21T13:02:00Z">
            <w:trPr>
              <w:gridAfter w:val="1"/>
              <w:wAfter w:w="12" w:type="dxa"/>
            </w:trPr>
          </w:trPrChange>
        </w:trPr>
        <w:tc>
          <w:tcPr>
            <w:tcW w:w="502" w:type="dxa"/>
            <w:tcPrChange w:id="128" w:author="John Chry" w:date="2025-03-21T15:02:00Z" w16du:dateUtc="2025-03-21T13:02:00Z">
              <w:tcPr>
                <w:tcW w:w="502" w:type="dxa"/>
              </w:tcPr>
            </w:tcPrChange>
          </w:tcPr>
          <w:p w14:paraId="7034D24C" w14:textId="77777777" w:rsidR="009B7FE1" w:rsidRDefault="009B7FE1" w:rsidP="00D76F66">
            <w:proofErr w:type="spellStart"/>
            <w:r>
              <w:t>IVa</w:t>
            </w:r>
            <w:proofErr w:type="spellEnd"/>
          </w:p>
        </w:tc>
        <w:tc>
          <w:tcPr>
            <w:tcW w:w="4289" w:type="dxa"/>
            <w:tcPrChange w:id="129" w:author="John Chry" w:date="2025-03-21T15:02:00Z" w16du:dateUtc="2025-03-21T13:02:00Z">
              <w:tcPr>
                <w:tcW w:w="4289" w:type="dxa"/>
                <w:gridSpan w:val="2"/>
              </w:tcPr>
            </w:tcPrChange>
          </w:tcPr>
          <w:p w14:paraId="3574B2C2" w14:textId="73E4FE1A" w:rsidR="009B7FE1" w:rsidRDefault="009B7FE1" w:rsidP="002F6A21">
            <w:r>
              <w:t>Consensus on estimate of annualized revenue per end user (a range is fine)</w:t>
            </w:r>
          </w:p>
        </w:tc>
        <w:tc>
          <w:tcPr>
            <w:tcW w:w="1684" w:type="dxa"/>
            <w:tcPrChange w:id="130" w:author="John Chry" w:date="2025-03-21T15:02:00Z" w16du:dateUtc="2025-03-21T13:02:00Z">
              <w:tcPr>
                <w:tcW w:w="1524" w:type="dxa"/>
                <w:gridSpan w:val="2"/>
              </w:tcPr>
            </w:tcPrChange>
          </w:tcPr>
          <w:p w14:paraId="1DFB9E95" w14:textId="1B6B78CC" w:rsidR="009B7FE1" w:rsidRDefault="009B7FE1" w:rsidP="00D76F66">
            <w:ins w:id="131" w:author="John Chry" w:date="2025-03-21T15:03:00Z" w16du:dateUtc="2025-03-21T13:03:00Z">
              <w:r>
                <w:t xml:space="preserve">$0 – 50 </w:t>
              </w:r>
            </w:ins>
          </w:p>
        </w:tc>
        <w:tc>
          <w:tcPr>
            <w:tcW w:w="1620" w:type="dxa"/>
            <w:gridSpan w:val="3"/>
            <w:tcPrChange w:id="132" w:author="John Chry" w:date="2025-03-21T15:02:00Z" w16du:dateUtc="2025-03-21T13:02:00Z">
              <w:tcPr>
                <w:tcW w:w="1525" w:type="dxa"/>
                <w:gridSpan w:val="2"/>
              </w:tcPr>
            </w:tcPrChange>
          </w:tcPr>
          <w:p w14:paraId="6F2FF5F5" w14:textId="3C71039F" w:rsidR="009B7FE1" w:rsidRDefault="009B7FE1" w:rsidP="00D76F66">
            <w:ins w:id="133" w:author="John Chry" w:date="2025-03-21T15:03:00Z" w16du:dateUtc="2025-03-21T13:03:00Z">
              <w:r>
                <w:t>$</w:t>
              </w:r>
            </w:ins>
            <w:r w:rsidR="002C63C1">
              <w:t>10-50</w:t>
            </w:r>
          </w:p>
        </w:tc>
        <w:tc>
          <w:tcPr>
            <w:tcW w:w="1440" w:type="dxa"/>
            <w:tcPrChange w:id="134" w:author="John Chry" w:date="2025-03-21T15:02:00Z" w16du:dateUtc="2025-03-21T13:02:00Z">
              <w:tcPr>
                <w:tcW w:w="1524" w:type="dxa"/>
                <w:gridSpan w:val="2"/>
              </w:tcPr>
            </w:tcPrChange>
          </w:tcPr>
          <w:p w14:paraId="17F3632A" w14:textId="66C0EC57" w:rsidR="009B7FE1" w:rsidRDefault="009B7FE1" w:rsidP="00D76F66">
            <w:ins w:id="135" w:author="John Chry" w:date="2025-03-21T15:03:00Z" w16du:dateUtc="2025-03-21T13:03:00Z">
              <w:r>
                <w:t>$</w:t>
              </w:r>
            </w:ins>
            <w:r w:rsidR="002C63C1">
              <w:t>20-80</w:t>
            </w:r>
          </w:p>
        </w:tc>
        <w:tc>
          <w:tcPr>
            <w:tcW w:w="1354" w:type="dxa"/>
            <w:gridSpan w:val="2"/>
            <w:tcPrChange w:id="136" w:author="John Chry" w:date="2025-03-21T15:02:00Z" w16du:dateUtc="2025-03-21T13:02:00Z">
              <w:tcPr>
                <w:tcW w:w="1525" w:type="dxa"/>
                <w:gridSpan w:val="3"/>
              </w:tcPr>
            </w:tcPrChange>
          </w:tcPr>
          <w:p w14:paraId="58FA8DC6" w14:textId="240C059A" w:rsidR="009B7FE1" w:rsidRDefault="009B7FE1" w:rsidP="00D76F66">
            <w:ins w:id="137" w:author="John Chry" w:date="2025-03-21T15:03:00Z" w16du:dateUtc="2025-03-21T13:03:00Z">
              <w:r>
                <w:t>$</w:t>
              </w:r>
            </w:ins>
            <w:r w:rsidR="002C63C1">
              <w:t>30-100</w:t>
            </w:r>
          </w:p>
        </w:tc>
      </w:tr>
      <w:tr w:rsidR="009B7FE1" w14:paraId="2F667FD1" w14:textId="77777777" w:rsidTr="009B7FE1">
        <w:tblPrEx>
          <w:tblW w:w="10901" w:type="dxa"/>
          <w:tblPrExChange w:id="138" w:author="John Chry" w:date="2025-03-21T15:02:00Z" w16du:dateUtc="2025-03-21T13:02:00Z">
            <w:tblPrEx>
              <w:tblW w:w="10901" w:type="dxa"/>
            </w:tblPrEx>
          </w:tblPrExChange>
        </w:tblPrEx>
        <w:trPr>
          <w:gridAfter w:val="1"/>
          <w:wAfter w:w="12" w:type="dxa"/>
          <w:trHeight w:val="521"/>
          <w:trPrChange w:id="139" w:author="John Chry" w:date="2025-03-21T15:02:00Z" w16du:dateUtc="2025-03-21T13:02:00Z">
            <w:trPr>
              <w:gridAfter w:val="1"/>
              <w:wAfter w:w="12" w:type="dxa"/>
              <w:trHeight w:val="521"/>
            </w:trPr>
          </w:trPrChange>
        </w:trPr>
        <w:tc>
          <w:tcPr>
            <w:tcW w:w="502" w:type="dxa"/>
            <w:tcPrChange w:id="140" w:author="John Chry" w:date="2025-03-21T15:02:00Z" w16du:dateUtc="2025-03-21T13:02:00Z">
              <w:tcPr>
                <w:tcW w:w="502" w:type="dxa"/>
              </w:tcPr>
            </w:tcPrChange>
          </w:tcPr>
          <w:p w14:paraId="53A237EF" w14:textId="77777777" w:rsidR="009B7FE1" w:rsidRDefault="009B7FE1" w:rsidP="00D76F66"/>
        </w:tc>
        <w:tc>
          <w:tcPr>
            <w:tcW w:w="4289" w:type="dxa"/>
            <w:tcPrChange w:id="141" w:author="John Chry" w:date="2025-03-21T15:02:00Z" w16du:dateUtc="2025-03-21T13:02:00Z">
              <w:tcPr>
                <w:tcW w:w="4289" w:type="dxa"/>
                <w:gridSpan w:val="2"/>
              </w:tcPr>
            </w:tcPrChange>
          </w:tcPr>
          <w:p w14:paraId="1148BC12" w14:textId="32F52AAD" w:rsidR="009B7FE1" w:rsidRDefault="009B7FE1" w:rsidP="00D76F66">
            <w:r>
              <w:t>How did you end up at this number/range?</w:t>
            </w:r>
          </w:p>
        </w:tc>
        <w:tc>
          <w:tcPr>
            <w:tcW w:w="1684" w:type="dxa"/>
            <w:tcPrChange w:id="142" w:author="John Chry" w:date="2025-03-21T15:02:00Z" w16du:dateUtc="2025-03-21T13:02:00Z">
              <w:tcPr>
                <w:tcW w:w="1524" w:type="dxa"/>
                <w:gridSpan w:val="2"/>
              </w:tcPr>
            </w:tcPrChange>
          </w:tcPr>
          <w:p w14:paraId="7DA745B1" w14:textId="060554B8" w:rsidR="009B7FE1" w:rsidRDefault="009B7FE1" w:rsidP="00D76F66">
            <w:ins w:id="143" w:author="John Chry" w:date="2025-03-21T15:03:00Z" w16du:dateUtc="2025-03-21T13:03:00Z">
              <w:r>
                <w:t xml:space="preserve">Basen on free tier services with optional upsells </w:t>
              </w:r>
            </w:ins>
          </w:p>
        </w:tc>
        <w:tc>
          <w:tcPr>
            <w:tcW w:w="1620" w:type="dxa"/>
            <w:gridSpan w:val="3"/>
            <w:tcPrChange w:id="144" w:author="John Chry" w:date="2025-03-21T15:02:00Z" w16du:dateUtc="2025-03-21T13:02:00Z">
              <w:tcPr>
                <w:tcW w:w="1525" w:type="dxa"/>
                <w:gridSpan w:val="2"/>
              </w:tcPr>
            </w:tcPrChange>
          </w:tcPr>
          <w:p w14:paraId="15299782" w14:textId="6F172E5D" w:rsidR="009B7FE1" w:rsidRDefault="009B7FE1" w:rsidP="00D76F66">
            <w:ins w:id="145" w:author="John Chry" w:date="2025-03-21T15:03:00Z" w16du:dateUtc="2025-03-21T13:03:00Z">
              <w:r>
                <w:t xml:space="preserve">Basen on </w:t>
              </w:r>
            </w:ins>
            <w:r w:rsidR="002C63C1">
              <w:t>moderate spending through social media and digital adds</w:t>
            </w:r>
            <w:ins w:id="146" w:author="John Chry" w:date="2025-03-21T15:03:00Z" w16du:dateUtc="2025-03-21T13:03:00Z">
              <w:r w:rsidR="00A642DA">
                <w:t xml:space="preserve"> </w:t>
              </w:r>
            </w:ins>
          </w:p>
        </w:tc>
        <w:tc>
          <w:tcPr>
            <w:tcW w:w="1440" w:type="dxa"/>
            <w:tcPrChange w:id="147" w:author="John Chry" w:date="2025-03-21T15:02:00Z" w16du:dateUtc="2025-03-21T13:02:00Z">
              <w:tcPr>
                <w:tcW w:w="1524" w:type="dxa"/>
                <w:gridSpan w:val="2"/>
              </w:tcPr>
            </w:tcPrChange>
          </w:tcPr>
          <w:p w14:paraId="77A6019B" w14:textId="42B3D68F" w:rsidR="009B7FE1" w:rsidRDefault="002C63C1" w:rsidP="00D76F66">
            <w:r>
              <w:t>Based on higher frequency usage and engagement on platforms</w:t>
            </w:r>
          </w:p>
        </w:tc>
        <w:tc>
          <w:tcPr>
            <w:tcW w:w="1354" w:type="dxa"/>
            <w:gridSpan w:val="2"/>
            <w:tcPrChange w:id="148" w:author="John Chry" w:date="2025-03-21T15:02:00Z" w16du:dateUtc="2025-03-21T13:02:00Z">
              <w:tcPr>
                <w:tcW w:w="1525" w:type="dxa"/>
                <w:gridSpan w:val="3"/>
              </w:tcPr>
            </w:tcPrChange>
          </w:tcPr>
          <w:p w14:paraId="4B44F48C" w14:textId="1BA454A7" w:rsidR="009B7FE1" w:rsidRDefault="002C63C1" w:rsidP="00D76F66">
            <w:r>
              <w:t xml:space="preserve">Based on highly targeted frequent short trips with high digital engagement </w:t>
            </w:r>
          </w:p>
        </w:tc>
      </w:tr>
    </w:tbl>
    <w:p w14:paraId="0A42506B" w14:textId="77777777" w:rsidR="002B63C8" w:rsidRDefault="002B63C8" w:rsidP="00D76F66"/>
    <w:p w14:paraId="2D13C408" w14:textId="742F4735" w:rsidR="008D7AC0" w:rsidRDefault="00960E9A" w:rsidP="00D76F66">
      <w:r>
        <w:t xml:space="preserve">Now the final items beyond just a </w:t>
      </w:r>
      <w:r w:rsidR="006444B0">
        <w:t xml:space="preserve">beachhead market </w:t>
      </w:r>
      <w:r>
        <w:t xml:space="preserve">TAM </w:t>
      </w:r>
      <w:r w:rsidR="00E712F8">
        <w:t xml:space="preserve">are </w:t>
      </w:r>
      <w:r>
        <w:t>the other dimensions that are important to provide more meaning to the overall number</w:t>
      </w:r>
      <w:proofErr w:type="gramStart"/>
      <w:r>
        <w:t xml:space="preserve">.  </w:t>
      </w:r>
      <w:proofErr w:type="gramEnd"/>
      <w:r>
        <w:t xml:space="preserve">A $10M </w:t>
      </w:r>
      <w:r w:rsidR="006444B0">
        <w:t xml:space="preserve">beachhead market </w:t>
      </w:r>
      <w:r>
        <w:t xml:space="preserve">TAM that has 99% profitability </w:t>
      </w:r>
      <w:r w:rsidR="006444B0">
        <w:t>where you</w:t>
      </w:r>
      <w:r>
        <w:t xml:space="preserve"> can win 100% market share in less than a year, which also happens to be growing at 30% a year</w:t>
      </w:r>
      <w:r w:rsidR="006444B0">
        <w:t>,</w:t>
      </w:r>
      <w:r>
        <w:t xml:space="preserve"> is totally different </w:t>
      </w:r>
      <w:r w:rsidR="006444B0">
        <w:t xml:space="preserve">than a </w:t>
      </w:r>
      <w:r>
        <w:t xml:space="preserve">$10M </w:t>
      </w:r>
      <w:r w:rsidR="006444B0">
        <w:t xml:space="preserve">beachhead market </w:t>
      </w:r>
      <w:r>
        <w:t xml:space="preserve">TAM with 10% profitability where </w:t>
      </w:r>
      <w:r w:rsidR="006444B0">
        <w:t>you</w:t>
      </w:r>
      <w:r>
        <w:t xml:space="preserve"> will </w:t>
      </w:r>
      <w:r w:rsidR="006444B0">
        <w:t xml:space="preserve">only </w:t>
      </w:r>
      <w:r>
        <w:t xml:space="preserve">get 10% market share </w:t>
      </w:r>
      <w:r w:rsidR="006444B0">
        <w:t>after</w:t>
      </w:r>
      <w:r>
        <w:t xml:space="preserve"> 3 years </w:t>
      </w:r>
      <w:r w:rsidR="006444B0">
        <w:t xml:space="preserve">of effort </w:t>
      </w:r>
      <w:r>
        <w:t xml:space="preserve">and the market is shrinking each year.  </w:t>
      </w:r>
    </w:p>
    <w:p w14:paraId="6A54325B" w14:textId="2842F815" w:rsidR="00C6595A" w:rsidRDefault="00C6595A" w:rsidP="00D76F66">
      <w:r>
        <w:t xml:space="preserve">This information should </w:t>
      </w:r>
      <w:proofErr w:type="gramStart"/>
      <w:r>
        <w:t>be collected</w:t>
      </w:r>
      <w:proofErr w:type="gramEnd"/>
      <w:r>
        <w:t xml:space="preserve"> and then added in to fill out the </w:t>
      </w:r>
      <w:r w:rsidR="006444B0">
        <w:t>Top-</w:t>
      </w:r>
      <w:r>
        <w:t xml:space="preserve">Down TAM Analysis Summary below to give a robust sense of the economic attractiveness of market characteristics of the </w:t>
      </w:r>
      <w:r w:rsidR="006444B0">
        <w:t xml:space="preserve">beachhead </w:t>
      </w:r>
      <w:r>
        <w:t>market.</w:t>
      </w:r>
    </w:p>
    <w:tbl>
      <w:tblPr>
        <w:tblStyle w:val="TableGrid"/>
        <w:tblW w:w="0" w:type="auto"/>
        <w:tblLook w:val="04A0" w:firstRow="1" w:lastRow="0" w:firstColumn="1" w:lastColumn="0" w:noHBand="0" w:noVBand="1"/>
      </w:tblPr>
      <w:tblGrid>
        <w:gridCol w:w="329"/>
        <w:gridCol w:w="2366"/>
        <w:gridCol w:w="1080"/>
        <w:gridCol w:w="1170"/>
        <w:gridCol w:w="5760"/>
      </w:tblGrid>
      <w:tr w:rsidR="00BA243F" w:rsidRPr="00BA243F" w14:paraId="5A79FAD4" w14:textId="77777777" w:rsidTr="00E84D48">
        <w:tc>
          <w:tcPr>
            <w:tcW w:w="10705" w:type="dxa"/>
            <w:gridSpan w:val="5"/>
          </w:tcPr>
          <w:p w14:paraId="3B1CC9E4" w14:textId="2C33FBD2" w:rsidR="00BA243F" w:rsidRPr="00BA243F" w:rsidRDefault="006444B0" w:rsidP="000E2813">
            <w:pPr>
              <w:pStyle w:val="Heading3"/>
            </w:pPr>
            <w:r w:rsidRPr="00BA243F">
              <w:t>Top</w:t>
            </w:r>
            <w:r>
              <w:t>-</w:t>
            </w:r>
            <w:r w:rsidR="00BA243F" w:rsidRPr="00BA243F">
              <w:t xml:space="preserve">Down </w:t>
            </w:r>
            <w:r w:rsidR="00074BDA">
              <w:t xml:space="preserve">TAM </w:t>
            </w:r>
            <w:r w:rsidR="00BA243F" w:rsidRPr="00BA243F">
              <w:t>Analysis</w:t>
            </w:r>
            <w:r w:rsidR="00887DA7">
              <w:t xml:space="preserve"> Summary</w:t>
            </w:r>
          </w:p>
        </w:tc>
      </w:tr>
      <w:tr w:rsidR="00960E9A" w14:paraId="530B6F0A" w14:textId="77777777" w:rsidTr="00E84D48">
        <w:tc>
          <w:tcPr>
            <w:tcW w:w="329" w:type="dxa"/>
          </w:tcPr>
          <w:p w14:paraId="14989067" w14:textId="77777777" w:rsidR="00BA243F" w:rsidRDefault="00BA243F" w:rsidP="00D76F66">
            <w:r>
              <w:t>1</w:t>
            </w:r>
          </w:p>
        </w:tc>
        <w:tc>
          <w:tcPr>
            <w:tcW w:w="2366" w:type="dxa"/>
          </w:tcPr>
          <w:p w14:paraId="3BE87CC9" w14:textId="77777777" w:rsidR="00BA243F" w:rsidRDefault="00BA243F" w:rsidP="00D76F66">
            <w:r>
              <w:t>Total # of end users in the broad market segment</w:t>
            </w:r>
          </w:p>
        </w:tc>
        <w:tc>
          <w:tcPr>
            <w:tcW w:w="1080" w:type="dxa"/>
          </w:tcPr>
          <w:p w14:paraId="6107FBCA" w14:textId="7A32C3BC" w:rsidR="00BA243F" w:rsidRDefault="007C2819" w:rsidP="00D76F66">
            <w:r>
              <w:t>500</w:t>
            </w:r>
            <w:ins w:id="149" w:author="John Chry" w:date="2025-03-21T15:16:00Z" w16du:dateUtc="2025-03-21T13:16:00Z">
              <w:r w:rsidR="009550CB">
                <w:t>M</w:t>
              </w:r>
            </w:ins>
          </w:p>
        </w:tc>
        <w:tc>
          <w:tcPr>
            <w:tcW w:w="1170" w:type="dxa"/>
          </w:tcPr>
          <w:p w14:paraId="0A536D3F" w14:textId="77777777" w:rsidR="00BA243F" w:rsidRDefault="00BA243F" w:rsidP="00D76F66">
            <w:r>
              <w:t>Source/ Based on:</w:t>
            </w:r>
          </w:p>
        </w:tc>
        <w:tc>
          <w:tcPr>
            <w:tcW w:w="5760" w:type="dxa"/>
          </w:tcPr>
          <w:p w14:paraId="3D92BCD7" w14:textId="11273696" w:rsidR="00BA243F" w:rsidDel="009550CB" w:rsidRDefault="00BA243F" w:rsidP="00D76F66">
            <w:pPr>
              <w:rPr>
                <w:del w:id="150" w:author="John Chry" w:date="2025-03-21T15:16:00Z" w16du:dateUtc="2025-03-21T13:16:00Z"/>
              </w:rPr>
            </w:pPr>
          </w:p>
          <w:p w14:paraId="41634B5D" w14:textId="2865C992" w:rsidR="00960E9A" w:rsidDel="009550CB" w:rsidRDefault="00960E9A" w:rsidP="00D76F66">
            <w:pPr>
              <w:rPr>
                <w:del w:id="151" w:author="John Chry" w:date="2025-03-21T15:16:00Z" w16du:dateUtc="2025-03-21T13:16:00Z"/>
              </w:rPr>
            </w:pPr>
          </w:p>
          <w:p w14:paraId="194EFEA9" w14:textId="7F1036C5" w:rsidR="00960E9A" w:rsidRDefault="009550CB" w:rsidP="00D76F66">
            <w:ins w:id="152" w:author="John Chry" w:date="2025-03-21T15:16:00Z" w16du:dateUtc="2025-03-21T13:16:00Z">
              <w:r>
                <w:t xml:space="preserve">Global travel market </w:t>
              </w:r>
              <w:proofErr w:type="gramStart"/>
              <w:r>
                <w:t>data ,</w:t>
              </w:r>
              <w:proofErr w:type="gramEnd"/>
              <w:r>
                <w:t xml:space="preserve"> online booking statistics</w:t>
              </w:r>
            </w:ins>
          </w:p>
          <w:p w14:paraId="068C6500" w14:textId="77777777" w:rsidR="00960E9A" w:rsidRDefault="00960E9A" w:rsidP="00D76F66"/>
        </w:tc>
      </w:tr>
      <w:tr w:rsidR="00960E9A" w14:paraId="0B4DF397" w14:textId="77777777" w:rsidTr="00E84D48">
        <w:tc>
          <w:tcPr>
            <w:tcW w:w="329" w:type="dxa"/>
          </w:tcPr>
          <w:p w14:paraId="78AFBBC1" w14:textId="77777777" w:rsidR="00BA243F" w:rsidRDefault="00BA243F" w:rsidP="00BA243F">
            <w:r>
              <w:t>2</w:t>
            </w:r>
          </w:p>
        </w:tc>
        <w:tc>
          <w:tcPr>
            <w:tcW w:w="2366" w:type="dxa"/>
          </w:tcPr>
          <w:p w14:paraId="08C2D540" w14:textId="77777777" w:rsidR="00BA243F" w:rsidRDefault="00BA243F" w:rsidP="00887DA7">
            <w:r>
              <w:t>Total # of end users in the targeted sub-segment you</w:t>
            </w:r>
            <w:r w:rsidR="00887DA7">
              <w:t>r BHM</w:t>
            </w:r>
          </w:p>
        </w:tc>
        <w:tc>
          <w:tcPr>
            <w:tcW w:w="1080" w:type="dxa"/>
          </w:tcPr>
          <w:p w14:paraId="357BAEB9" w14:textId="6EB0693A" w:rsidR="00BA243F" w:rsidRDefault="009550CB" w:rsidP="00BA243F">
            <w:ins w:id="153" w:author="John Chry" w:date="2025-03-21T15:16:00Z" w16du:dateUtc="2025-03-21T13:16:00Z">
              <w:r>
                <w:t>1.</w:t>
              </w:r>
            </w:ins>
            <w:r w:rsidR="007C2819">
              <w:t>2</w:t>
            </w:r>
            <w:ins w:id="154" w:author="John Chry" w:date="2025-03-21T15:16:00Z" w16du:dateUtc="2025-03-21T13:16:00Z">
              <w:r>
                <w:t>M</w:t>
              </w:r>
            </w:ins>
          </w:p>
        </w:tc>
        <w:tc>
          <w:tcPr>
            <w:tcW w:w="1170" w:type="dxa"/>
          </w:tcPr>
          <w:p w14:paraId="64EACB11" w14:textId="77777777" w:rsidR="00BA243F" w:rsidRDefault="00BA243F" w:rsidP="00BA243F">
            <w:r w:rsidRPr="008472E2">
              <w:t>Source/</w:t>
            </w:r>
            <w:r>
              <w:t xml:space="preserve"> </w:t>
            </w:r>
            <w:r w:rsidRPr="008472E2">
              <w:t>Based on:</w:t>
            </w:r>
          </w:p>
        </w:tc>
        <w:tc>
          <w:tcPr>
            <w:tcW w:w="5760" w:type="dxa"/>
          </w:tcPr>
          <w:p w14:paraId="1E7D3F8B" w14:textId="4E4E4849" w:rsidR="00BA243F" w:rsidDel="009550CB" w:rsidRDefault="00BA243F" w:rsidP="00BA243F">
            <w:pPr>
              <w:rPr>
                <w:del w:id="155" w:author="John Chry" w:date="2025-03-21T15:16:00Z" w16du:dateUtc="2025-03-21T13:16:00Z"/>
              </w:rPr>
            </w:pPr>
          </w:p>
          <w:p w14:paraId="6F0F1AB8" w14:textId="77777777" w:rsidR="007C2819" w:rsidRDefault="007C2819" w:rsidP="007C2819">
            <w:r>
              <w:t xml:space="preserve">Segmentation narrowing to Millennial/Gen Z travelers (18-35), frequent short trips (3-7 days), heavy social media/app </w:t>
            </w:r>
            <w:proofErr w:type="gramStart"/>
            <w:r>
              <w:t>usage</w:t>
            </w:r>
            <w:proofErr w:type="gramEnd"/>
          </w:p>
          <w:p w14:paraId="3180EE32" w14:textId="77777777" w:rsidR="007C2819" w:rsidRDefault="007C2819" w:rsidP="007C2819"/>
          <w:p w14:paraId="3A3EB6A0" w14:textId="77777777" w:rsidR="007C2819" w:rsidRDefault="007C2819" w:rsidP="007C2819">
            <w:r>
              <w:t>Youth travel segment reports</w:t>
            </w:r>
          </w:p>
          <w:p w14:paraId="12F0F663" w14:textId="77777777" w:rsidR="007C2819" w:rsidRDefault="007C2819" w:rsidP="007C2819"/>
          <w:p w14:paraId="4128FAC6" w14:textId="77777777" w:rsidR="007C2819" w:rsidRDefault="007C2819" w:rsidP="007C2819">
            <w:r>
              <w:t>Social media usage statistics</w:t>
            </w:r>
          </w:p>
          <w:p w14:paraId="5C294A5B" w14:textId="77777777" w:rsidR="007C2819" w:rsidRDefault="007C2819" w:rsidP="007C2819"/>
          <w:p w14:paraId="755CFC74" w14:textId="37166963" w:rsidR="00960E9A" w:rsidRDefault="007C2819" w:rsidP="007C2819">
            <w:r>
              <w:t>Market research from digital travel platforms</w:t>
            </w:r>
          </w:p>
        </w:tc>
      </w:tr>
      <w:tr w:rsidR="00960E9A" w14:paraId="3F5507A1" w14:textId="77777777" w:rsidTr="00E84D48">
        <w:tc>
          <w:tcPr>
            <w:tcW w:w="329" w:type="dxa"/>
          </w:tcPr>
          <w:p w14:paraId="4886AEAA" w14:textId="77777777" w:rsidR="00BA243F" w:rsidRDefault="00BA243F" w:rsidP="00BA243F">
            <w:r>
              <w:lastRenderedPageBreak/>
              <w:t>3</w:t>
            </w:r>
          </w:p>
        </w:tc>
        <w:tc>
          <w:tcPr>
            <w:tcW w:w="2366" w:type="dxa"/>
          </w:tcPr>
          <w:p w14:paraId="71E77C2F" w14:textId="77777777" w:rsidR="00BA243F" w:rsidRDefault="00BA243F" w:rsidP="00BA243F">
            <w:r>
              <w:t>Annual monetizable revenue per end user</w:t>
            </w:r>
          </w:p>
        </w:tc>
        <w:tc>
          <w:tcPr>
            <w:tcW w:w="1080" w:type="dxa"/>
          </w:tcPr>
          <w:p w14:paraId="5893FB67" w14:textId="0578C7EB" w:rsidR="00BA243F" w:rsidRDefault="007C2819" w:rsidP="00BA243F">
            <w:r>
              <w:t>$30-100</w:t>
            </w:r>
          </w:p>
        </w:tc>
        <w:tc>
          <w:tcPr>
            <w:tcW w:w="1170" w:type="dxa"/>
          </w:tcPr>
          <w:p w14:paraId="402080A6" w14:textId="77777777" w:rsidR="00BA243F" w:rsidRDefault="00BA243F" w:rsidP="00BA243F">
            <w:r w:rsidRPr="008472E2">
              <w:t>Source/</w:t>
            </w:r>
            <w:r>
              <w:t xml:space="preserve"> </w:t>
            </w:r>
            <w:r w:rsidRPr="008472E2">
              <w:t>Based on:</w:t>
            </w:r>
          </w:p>
        </w:tc>
        <w:tc>
          <w:tcPr>
            <w:tcW w:w="5760" w:type="dxa"/>
          </w:tcPr>
          <w:p w14:paraId="39F43F2A" w14:textId="77777777" w:rsidR="00BA243F" w:rsidRDefault="00BA243F" w:rsidP="00BA243F"/>
          <w:p w14:paraId="608EF350" w14:textId="77777777" w:rsidR="007C2819" w:rsidRDefault="007C2819" w:rsidP="007C2819">
            <w:r>
              <w:t>Revenue through ads, affiliate marketing, optional premium upgrades</w:t>
            </w:r>
          </w:p>
          <w:p w14:paraId="67193966" w14:textId="77777777" w:rsidR="007C2819" w:rsidRDefault="007C2819" w:rsidP="007C2819"/>
          <w:p w14:paraId="1C8C3B9A" w14:textId="4DBBE920" w:rsidR="00960E9A" w:rsidRDefault="007C2819" w:rsidP="007C2819">
            <w:r>
              <w:t>Comparable freemium short-trip travel apps</w:t>
            </w:r>
          </w:p>
          <w:p w14:paraId="4AD743E8" w14:textId="77777777" w:rsidR="00960E9A" w:rsidRDefault="00960E9A" w:rsidP="00BA243F"/>
        </w:tc>
      </w:tr>
      <w:tr w:rsidR="00960E9A" w14:paraId="30688E6D" w14:textId="77777777" w:rsidTr="00E84D48">
        <w:tc>
          <w:tcPr>
            <w:tcW w:w="329" w:type="dxa"/>
          </w:tcPr>
          <w:p w14:paraId="3C1277FE" w14:textId="77777777" w:rsidR="00BA243F" w:rsidRDefault="00BA243F" w:rsidP="00BA243F">
            <w:r>
              <w:t>4</w:t>
            </w:r>
          </w:p>
        </w:tc>
        <w:tc>
          <w:tcPr>
            <w:tcW w:w="2366" w:type="dxa"/>
          </w:tcPr>
          <w:p w14:paraId="2B921036" w14:textId="6717F070" w:rsidR="00BA243F" w:rsidRDefault="00BA243F" w:rsidP="00BA243F">
            <w:r>
              <w:t>Estimate of Top</w:t>
            </w:r>
            <w:r w:rsidR="00145B0C">
              <w:t>-</w:t>
            </w:r>
            <w:r>
              <w:t>Down TAM (line 2 times line 3)</w:t>
            </w:r>
          </w:p>
        </w:tc>
        <w:tc>
          <w:tcPr>
            <w:tcW w:w="1080" w:type="dxa"/>
          </w:tcPr>
          <w:p w14:paraId="1D849F4B" w14:textId="35F43BEE" w:rsidR="00BA243F" w:rsidRDefault="007C2819" w:rsidP="00BA243F">
            <w:r>
              <w:t>$36-120M</w:t>
            </w:r>
          </w:p>
        </w:tc>
        <w:tc>
          <w:tcPr>
            <w:tcW w:w="1170" w:type="dxa"/>
          </w:tcPr>
          <w:p w14:paraId="03DFB227" w14:textId="739117D0" w:rsidR="00BA243F" w:rsidRDefault="009550CB" w:rsidP="00BA243F">
            <w:ins w:id="156" w:author="John Chry" w:date="2025-03-21T15:17:00Z" w16du:dateUtc="2025-03-21T13:17:00Z">
              <w:r>
                <w:t xml:space="preserve">Source / Based </w:t>
              </w:r>
              <w:proofErr w:type="gramStart"/>
              <w:r>
                <w:t>on :</w:t>
              </w:r>
            </w:ins>
            <w:proofErr w:type="gramEnd"/>
          </w:p>
        </w:tc>
        <w:tc>
          <w:tcPr>
            <w:tcW w:w="5760" w:type="dxa"/>
          </w:tcPr>
          <w:p w14:paraId="37C23498" w14:textId="62A03520" w:rsidR="009550CB" w:rsidRDefault="007C2819" w:rsidP="00BA243F">
            <w:r w:rsidRPr="007C2819">
              <w:t>Multiplication of total users in beachhead market by expected annual revenue per user</w:t>
            </w:r>
          </w:p>
        </w:tc>
      </w:tr>
      <w:tr w:rsidR="00960E9A" w14:paraId="2AA3F4BA" w14:textId="77777777" w:rsidTr="00E84D48">
        <w:tc>
          <w:tcPr>
            <w:tcW w:w="329" w:type="dxa"/>
          </w:tcPr>
          <w:p w14:paraId="362CB1F5" w14:textId="77777777" w:rsidR="00BA243F" w:rsidRDefault="00BA243F" w:rsidP="00BA243F">
            <w:r>
              <w:t>5</w:t>
            </w:r>
          </w:p>
        </w:tc>
        <w:tc>
          <w:tcPr>
            <w:tcW w:w="2366" w:type="dxa"/>
          </w:tcPr>
          <w:p w14:paraId="6BB3CCFB" w14:textId="77777777" w:rsidR="00BA243F" w:rsidRDefault="00BA243F" w:rsidP="00BA243F">
            <w:r>
              <w:t>Estimate of Range of Profitability for Your Product</w:t>
            </w:r>
          </w:p>
        </w:tc>
        <w:tc>
          <w:tcPr>
            <w:tcW w:w="1080" w:type="dxa"/>
          </w:tcPr>
          <w:p w14:paraId="6BCBB63D" w14:textId="202238D7" w:rsidR="00BA243F" w:rsidRDefault="007C2819" w:rsidP="00BA243F">
            <w:r>
              <w:t>50</w:t>
            </w:r>
            <w:ins w:id="157" w:author="John Chry" w:date="2025-03-21T15:18:00Z" w16du:dateUtc="2025-03-21T13:18:00Z">
              <w:r w:rsidR="009550CB">
                <w:t>-70%</w:t>
              </w:r>
            </w:ins>
          </w:p>
        </w:tc>
        <w:tc>
          <w:tcPr>
            <w:tcW w:w="1170" w:type="dxa"/>
          </w:tcPr>
          <w:p w14:paraId="011B2226" w14:textId="77777777" w:rsidR="00BA243F" w:rsidRDefault="00BA243F" w:rsidP="00BA243F">
            <w:r w:rsidRPr="008472E2">
              <w:t>Source/</w:t>
            </w:r>
            <w:r>
              <w:t xml:space="preserve"> </w:t>
            </w:r>
            <w:r w:rsidRPr="008472E2">
              <w:t>Based on:</w:t>
            </w:r>
          </w:p>
        </w:tc>
        <w:tc>
          <w:tcPr>
            <w:tcW w:w="5760" w:type="dxa"/>
          </w:tcPr>
          <w:p w14:paraId="1444B36C" w14:textId="26C560EA" w:rsidR="00960E9A" w:rsidRDefault="007C2819" w:rsidP="00BA243F">
            <w:r w:rsidRPr="007C2819">
              <w:t>Digital platform model with high gross margins, scalability, and low marginal costs</w:t>
            </w:r>
          </w:p>
        </w:tc>
      </w:tr>
      <w:tr w:rsidR="00960E9A" w14:paraId="4373EC6E" w14:textId="77777777" w:rsidTr="00E84D48">
        <w:tc>
          <w:tcPr>
            <w:tcW w:w="329" w:type="dxa"/>
          </w:tcPr>
          <w:p w14:paraId="6EF049C7" w14:textId="77777777" w:rsidR="00BA243F" w:rsidRDefault="00BA243F" w:rsidP="00BA243F">
            <w:r>
              <w:t>6</w:t>
            </w:r>
          </w:p>
        </w:tc>
        <w:tc>
          <w:tcPr>
            <w:tcW w:w="2366" w:type="dxa"/>
          </w:tcPr>
          <w:p w14:paraId="134B38B4" w14:textId="77777777" w:rsidR="00BA243F" w:rsidRDefault="00AD2590" w:rsidP="00BA243F">
            <w:r>
              <w:t>Estimated CAGR (Compound Annual Growth Rate)</w:t>
            </w:r>
          </w:p>
        </w:tc>
        <w:tc>
          <w:tcPr>
            <w:tcW w:w="1080" w:type="dxa"/>
          </w:tcPr>
          <w:p w14:paraId="47CB09F6" w14:textId="28B90046" w:rsidR="00BA243F" w:rsidRDefault="007C2819" w:rsidP="00BA243F">
            <w:r>
              <w:t>25-35%</w:t>
            </w:r>
          </w:p>
        </w:tc>
        <w:tc>
          <w:tcPr>
            <w:tcW w:w="1170" w:type="dxa"/>
          </w:tcPr>
          <w:p w14:paraId="534A0186" w14:textId="77777777" w:rsidR="00BA243F" w:rsidRDefault="00BA243F" w:rsidP="00BA243F">
            <w:r w:rsidRPr="008472E2">
              <w:t>Source/</w:t>
            </w:r>
            <w:r>
              <w:t xml:space="preserve"> </w:t>
            </w:r>
            <w:r w:rsidRPr="008472E2">
              <w:t>Based on:</w:t>
            </w:r>
          </w:p>
        </w:tc>
        <w:tc>
          <w:tcPr>
            <w:tcW w:w="5760" w:type="dxa"/>
          </w:tcPr>
          <w:p w14:paraId="236F280B" w14:textId="77777777" w:rsidR="007C2819" w:rsidRDefault="007C2819" w:rsidP="007C2819">
            <w:r>
              <w:t>Growth projections in youth travel segment</w:t>
            </w:r>
          </w:p>
          <w:p w14:paraId="7A5FF2B4" w14:textId="77777777" w:rsidR="007C2819" w:rsidRDefault="007C2819" w:rsidP="007C2819"/>
          <w:p w14:paraId="53F0442A" w14:textId="4DEED2E2" w:rsidR="00960E9A" w:rsidRDefault="007C2819" w:rsidP="007C2819">
            <w:r>
              <w:t>Increasing digital and social media engagement trends</w:t>
            </w:r>
          </w:p>
        </w:tc>
      </w:tr>
      <w:tr w:rsidR="00960E9A" w14:paraId="52B9C65A" w14:textId="77777777" w:rsidTr="00E84D48">
        <w:tc>
          <w:tcPr>
            <w:tcW w:w="329" w:type="dxa"/>
          </w:tcPr>
          <w:p w14:paraId="51420463" w14:textId="77777777" w:rsidR="00BA243F" w:rsidRDefault="00BA243F" w:rsidP="00BA243F">
            <w:r>
              <w:t>7</w:t>
            </w:r>
          </w:p>
        </w:tc>
        <w:tc>
          <w:tcPr>
            <w:tcW w:w="2366" w:type="dxa"/>
          </w:tcPr>
          <w:p w14:paraId="6CAF2E4B" w14:textId="77777777" w:rsidR="00BA243F" w:rsidRDefault="00AD2590" w:rsidP="00BA243F">
            <w:r>
              <w:t>Estimated Time to Achieve 20% Market Share</w:t>
            </w:r>
          </w:p>
        </w:tc>
        <w:tc>
          <w:tcPr>
            <w:tcW w:w="1080" w:type="dxa"/>
          </w:tcPr>
          <w:p w14:paraId="178FD568" w14:textId="641972FA" w:rsidR="00BA243F" w:rsidRDefault="009550CB" w:rsidP="00BA243F">
            <w:ins w:id="158" w:author="John Chry" w:date="2025-03-21T15:18:00Z" w16du:dateUtc="2025-03-21T13:18:00Z">
              <w:r>
                <w:t>2-</w:t>
              </w:r>
            </w:ins>
            <w:r w:rsidR="007C2819">
              <w:t>3</w:t>
            </w:r>
            <w:ins w:id="159" w:author="John Chry" w:date="2025-03-21T15:18:00Z" w16du:dateUtc="2025-03-21T13:18:00Z">
              <w:r>
                <w:t xml:space="preserve"> years</w:t>
              </w:r>
            </w:ins>
          </w:p>
        </w:tc>
        <w:tc>
          <w:tcPr>
            <w:tcW w:w="1170" w:type="dxa"/>
          </w:tcPr>
          <w:p w14:paraId="03FAA876" w14:textId="77777777" w:rsidR="00BA243F" w:rsidRDefault="00BA243F" w:rsidP="00BA243F">
            <w:r w:rsidRPr="008472E2">
              <w:t>Source/</w:t>
            </w:r>
            <w:r>
              <w:t xml:space="preserve"> </w:t>
            </w:r>
            <w:r w:rsidRPr="008472E2">
              <w:t>Based on:</w:t>
            </w:r>
          </w:p>
        </w:tc>
        <w:tc>
          <w:tcPr>
            <w:tcW w:w="5760" w:type="dxa"/>
          </w:tcPr>
          <w:p w14:paraId="69F83E91" w14:textId="77777777" w:rsidR="007C2819" w:rsidRDefault="007C2819" w:rsidP="007C2819">
            <w:r>
              <w:t>Adoption patterns from similar digital/social media-driven travel platforms</w:t>
            </w:r>
          </w:p>
          <w:p w14:paraId="73852E25" w14:textId="77777777" w:rsidR="007C2819" w:rsidRDefault="007C2819" w:rsidP="007C2819"/>
          <w:p w14:paraId="34A5ABBA" w14:textId="574829BE" w:rsidR="00960E9A" w:rsidRDefault="007C2819" w:rsidP="007C2819">
            <w:r>
              <w:t>Strategic digital marketing and partnership opportunities</w:t>
            </w:r>
          </w:p>
        </w:tc>
      </w:tr>
      <w:tr w:rsidR="00960E9A" w14:paraId="25B5B93E" w14:textId="77777777" w:rsidTr="00E84D48">
        <w:tc>
          <w:tcPr>
            <w:tcW w:w="329" w:type="dxa"/>
          </w:tcPr>
          <w:p w14:paraId="3BFB44FC" w14:textId="77777777" w:rsidR="00BA243F" w:rsidRDefault="00BA243F" w:rsidP="00BA243F">
            <w:r>
              <w:t>8</w:t>
            </w:r>
          </w:p>
        </w:tc>
        <w:tc>
          <w:tcPr>
            <w:tcW w:w="2366" w:type="dxa"/>
          </w:tcPr>
          <w:p w14:paraId="31924CAB" w14:textId="77777777" w:rsidR="00BA243F" w:rsidRDefault="00AD2590" w:rsidP="00BA243F">
            <w:r>
              <w:t>Anticipated Market Share Achieved if You are Reasonably Successful</w:t>
            </w:r>
          </w:p>
        </w:tc>
        <w:tc>
          <w:tcPr>
            <w:tcW w:w="1080" w:type="dxa"/>
          </w:tcPr>
          <w:p w14:paraId="5493FCC9" w14:textId="5A1B5AF9" w:rsidR="00BA243F" w:rsidRDefault="007C2819" w:rsidP="00BA243F">
            <w:r>
              <w:t>30-40%</w:t>
            </w:r>
          </w:p>
        </w:tc>
        <w:tc>
          <w:tcPr>
            <w:tcW w:w="1170" w:type="dxa"/>
          </w:tcPr>
          <w:p w14:paraId="4C557B7E" w14:textId="77777777" w:rsidR="00BA243F" w:rsidRDefault="00BA243F" w:rsidP="00BA243F">
            <w:r w:rsidRPr="008472E2">
              <w:t>Source/</w:t>
            </w:r>
            <w:r>
              <w:t xml:space="preserve"> </w:t>
            </w:r>
            <w:r w:rsidRPr="008472E2">
              <w:t>Based on:</w:t>
            </w:r>
          </w:p>
        </w:tc>
        <w:tc>
          <w:tcPr>
            <w:tcW w:w="5760" w:type="dxa"/>
          </w:tcPr>
          <w:p w14:paraId="066F6DC3" w14:textId="19A3CA5D" w:rsidR="00BA243F" w:rsidDel="009550CB" w:rsidRDefault="00BA243F" w:rsidP="00BA243F">
            <w:pPr>
              <w:rPr>
                <w:del w:id="160" w:author="John Chry" w:date="2025-03-21T15:19:00Z" w16du:dateUtc="2025-03-21T13:19:00Z"/>
              </w:rPr>
            </w:pPr>
          </w:p>
          <w:p w14:paraId="2538F811" w14:textId="77777777" w:rsidR="007C2819" w:rsidRDefault="007C2819" w:rsidP="007C2819">
            <w:r>
              <w:t>Competitive landscape analysis</w:t>
            </w:r>
          </w:p>
          <w:p w14:paraId="15916571" w14:textId="77777777" w:rsidR="007C2819" w:rsidRDefault="007C2819" w:rsidP="007C2819"/>
          <w:p w14:paraId="47912142" w14:textId="05ED5B8C" w:rsidR="00960E9A" w:rsidRDefault="007C2819" w:rsidP="007C2819">
            <w:r>
              <w:t>Strong user engagement strategies and retention</w:t>
            </w:r>
          </w:p>
        </w:tc>
      </w:tr>
      <w:tr w:rsidR="00FB409C" w14:paraId="24EFE26D" w14:textId="77777777" w:rsidTr="00E84D48">
        <w:tc>
          <w:tcPr>
            <w:tcW w:w="329" w:type="dxa"/>
          </w:tcPr>
          <w:p w14:paraId="47905850" w14:textId="77777777" w:rsidR="00FB409C" w:rsidRDefault="00FB409C" w:rsidP="00BA243F"/>
        </w:tc>
        <w:tc>
          <w:tcPr>
            <w:tcW w:w="2366" w:type="dxa"/>
          </w:tcPr>
          <w:p w14:paraId="0798D845" w14:textId="09765083" w:rsidR="00FB409C" w:rsidRDefault="00FB409C" w:rsidP="006444B0">
            <w:r>
              <w:t xml:space="preserve">What are the </w:t>
            </w:r>
            <w:proofErr w:type="gramStart"/>
            <w:r>
              <w:t>3</w:t>
            </w:r>
            <w:proofErr w:type="gramEnd"/>
            <w:r>
              <w:t xml:space="preserve"> top assumptions that could affect the attractiveness of the </w:t>
            </w:r>
            <w:r w:rsidR="006444B0">
              <w:t xml:space="preserve">beachhead </w:t>
            </w:r>
            <w:r>
              <w:t>market for your product (</w:t>
            </w:r>
            <w:r w:rsidR="006444B0">
              <w:t>besides the product itself</w:t>
            </w:r>
            <w:r>
              <w:t>)?</w:t>
            </w:r>
          </w:p>
        </w:tc>
        <w:tc>
          <w:tcPr>
            <w:tcW w:w="8010" w:type="dxa"/>
            <w:gridSpan w:val="3"/>
          </w:tcPr>
          <w:p w14:paraId="6D3563F5" w14:textId="77777777" w:rsidR="007C2819" w:rsidRDefault="007C2819" w:rsidP="007C2819">
            <w:r>
              <w:t>Adoption and Engagement Rate: Percentage of users actively engaging with digital platforms and willingness to convert to premium features or services.</w:t>
            </w:r>
          </w:p>
          <w:p w14:paraId="3448A6DD" w14:textId="77777777" w:rsidR="007C2819" w:rsidRDefault="007C2819" w:rsidP="007C2819"/>
          <w:p w14:paraId="623645AC" w14:textId="77777777" w:rsidR="007C2819" w:rsidRDefault="007C2819" w:rsidP="007C2819">
            <w:r>
              <w:t xml:space="preserve">Competitive Landscape: Ability to differentiate, innovate, and sustain a competitive advantage in an evolving market with </w:t>
            </w:r>
            <w:proofErr w:type="gramStart"/>
            <w:r>
              <w:t>numerous</w:t>
            </w:r>
            <w:proofErr w:type="gramEnd"/>
            <w:r>
              <w:t xml:space="preserve"> digital/social media-driven travel solutions.</w:t>
            </w:r>
          </w:p>
          <w:p w14:paraId="571BCC12" w14:textId="77777777" w:rsidR="007C2819" w:rsidRDefault="007C2819" w:rsidP="007C2819"/>
          <w:p w14:paraId="21145AE6" w14:textId="6070C0A7" w:rsidR="00FB409C" w:rsidRDefault="007C2819" w:rsidP="007C2819">
            <w:r>
              <w:t>Market and Economic Trends: Continued growth and stability of the global leisure travel market, especially among younger demographics, and sustained increases in digital media reliance and short-trip frequency.</w:t>
            </w:r>
          </w:p>
        </w:tc>
      </w:tr>
      <w:tr w:rsidR="009550CB" w14:paraId="197C2F9C" w14:textId="77777777" w:rsidTr="00E84D48">
        <w:trPr>
          <w:ins w:id="161" w:author="John Chry" w:date="2025-03-21T15:19:00Z"/>
        </w:trPr>
        <w:tc>
          <w:tcPr>
            <w:tcW w:w="329" w:type="dxa"/>
          </w:tcPr>
          <w:p w14:paraId="21715D9D" w14:textId="77777777" w:rsidR="009550CB" w:rsidRDefault="009550CB" w:rsidP="00BA243F">
            <w:pPr>
              <w:rPr>
                <w:ins w:id="162" w:author="John Chry" w:date="2025-03-21T15:19:00Z" w16du:dateUtc="2025-03-21T13:19:00Z"/>
              </w:rPr>
            </w:pPr>
          </w:p>
        </w:tc>
        <w:tc>
          <w:tcPr>
            <w:tcW w:w="2366" w:type="dxa"/>
          </w:tcPr>
          <w:p w14:paraId="152107B6" w14:textId="77777777" w:rsidR="009550CB" w:rsidRDefault="009550CB" w:rsidP="006444B0">
            <w:pPr>
              <w:rPr>
                <w:ins w:id="163" w:author="John Chry" w:date="2025-03-21T15:19:00Z" w16du:dateUtc="2025-03-21T13:19:00Z"/>
              </w:rPr>
            </w:pPr>
          </w:p>
        </w:tc>
        <w:tc>
          <w:tcPr>
            <w:tcW w:w="8010" w:type="dxa"/>
            <w:gridSpan w:val="3"/>
          </w:tcPr>
          <w:p w14:paraId="2F318305" w14:textId="77777777" w:rsidR="009550CB" w:rsidRDefault="009550CB" w:rsidP="00BA243F">
            <w:pPr>
              <w:rPr>
                <w:ins w:id="164" w:author="John Chry" w:date="2025-03-21T15:19:00Z" w16du:dateUtc="2025-03-21T13:19:00Z"/>
              </w:rPr>
            </w:pPr>
          </w:p>
        </w:tc>
      </w:tr>
    </w:tbl>
    <w:p w14:paraId="21CE4445" w14:textId="4D17795A" w:rsidR="00D76F66" w:rsidRDefault="00D76F66" w:rsidP="00D76F66"/>
    <w:p w14:paraId="18975E0B" w14:textId="77777777" w:rsidR="00E84D48" w:rsidRDefault="00E84D48" w:rsidP="00D76F66"/>
    <w:p w14:paraId="011DC849" w14:textId="3869D9F8" w:rsidR="00562FD1" w:rsidRDefault="00C6595A" w:rsidP="00D76F66">
      <w:r>
        <w:t xml:space="preserve">Based on this summary analysis, </w:t>
      </w:r>
      <w:r w:rsidR="00E712F8">
        <w:t xml:space="preserve">use the </w:t>
      </w:r>
      <w:proofErr w:type="gramStart"/>
      <w:r w:rsidR="00E712F8">
        <w:t>below checklist</w:t>
      </w:r>
      <w:proofErr w:type="gramEnd"/>
      <w:r w:rsidR="00E712F8">
        <w:t xml:space="preserve"> to assess whether your beachhead market is </w:t>
      </w:r>
      <w:proofErr w:type="gramStart"/>
      <w:r w:rsidR="00E712F8">
        <w:t>a good size</w:t>
      </w:r>
      <w:proofErr w:type="gramEnd"/>
      <w:r w:rsidR="00496C71">
        <w:t>:</w:t>
      </w:r>
    </w:p>
    <w:p w14:paraId="6E995B5A" w14:textId="77777777" w:rsidR="00496C71" w:rsidRDefault="00496C71" w:rsidP="00D76F66"/>
    <w:tbl>
      <w:tblPr>
        <w:tblStyle w:val="TableGrid"/>
        <w:tblW w:w="0" w:type="auto"/>
        <w:tblLook w:val="04A0" w:firstRow="1" w:lastRow="0" w:firstColumn="1" w:lastColumn="0" w:noHBand="0" w:noVBand="1"/>
      </w:tblPr>
      <w:tblGrid>
        <w:gridCol w:w="355"/>
        <w:gridCol w:w="7470"/>
        <w:gridCol w:w="810"/>
        <w:gridCol w:w="715"/>
      </w:tblGrid>
      <w:tr w:rsidR="00496C71" w:rsidRPr="00FB409C" w14:paraId="55F0524A" w14:textId="77777777" w:rsidTr="00C5710B">
        <w:tc>
          <w:tcPr>
            <w:tcW w:w="9350" w:type="dxa"/>
            <w:gridSpan w:val="4"/>
          </w:tcPr>
          <w:p w14:paraId="0C528CCD" w14:textId="4FDBE1A0" w:rsidR="00496C71" w:rsidRPr="00FB409C" w:rsidRDefault="00496C71" w:rsidP="000E2813">
            <w:pPr>
              <w:pStyle w:val="Heading3"/>
            </w:pPr>
            <w:r w:rsidRPr="00FB409C">
              <w:t xml:space="preserve">Checklist After TAM Analysis of </w:t>
            </w:r>
            <w:r w:rsidR="00E712F8" w:rsidRPr="00FB409C">
              <w:t>B</w:t>
            </w:r>
            <w:r w:rsidR="00E712F8">
              <w:t>eachhead Market</w:t>
            </w:r>
          </w:p>
        </w:tc>
      </w:tr>
      <w:tr w:rsidR="00496C71" w14:paraId="71357FF2" w14:textId="77777777" w:rsidTr="00496C71">
        <w:tc>
          <w:tcPr>
            <w:tcW w:w="355" w:type="dxa"/>
          </w:tcPr>
          <w:p w14:paraId="7F91B519" w14:textId="77777777" w:rsidR="00496C71" w:rsidRDefault="00496C71" w:rsidP="00D76F66"/>
        </w:tc>
        <w:tc>
          <w:tcPr>
            <w:tcW w:w="7470" w:type="dxa"/>
          </w:tcPr>
          <w:p w14:paraId="13DD8695" w14:textId="77777777" w:rsidR="00496C71" w:rsidRDefault="00496C71" w:rsidP="00D76F66"/>
        </w:tc>
        <w:tc>
          <w:tcPr>
            <w:tcW w:w="810" w:type="dxa"/>
          </w:tcPr>
          <w:p w14:paraId="3480B767" w14:textId="77777777" w:rsidR="00496C71" w:rsidRDefault="00496C71" w:rsidP="00D76F66">
            <w:r>
              <w:t>Yes</w:t>
            </w:r>
          </w:p>
        </w:tc>
        <w:tc>
          <w:tcPr>
            <w:tcW w:w="715" w:type="dxa"/>
          </w:tcPr>
          <w:p w14:paraId="4908C9E0" w14:textId="77777777" w:rsidR="00496C71" w:rsidRDefault="00496C71" w:rsidP="00D76F66">
            <w:r>
              <w:t>No</w:t>
            </w:r>
          </w:p>
        </w:tc>
      </w:tr>
      <w:tr w:rsidR="00496C71" w14:paraId="0A87DE05" w14:textId="77777777" w:rsidTr="00496C71">
        <w:tc>
          <w:tcPr>
            <w:tcW w:w="355" w:type="dxa"/>
          </w:tcPr>
          <w:p w14:paraId="2C7A647F" w14:textId="77777777" w:rsidR="00496C71" w:rsidRDefault="00496C71" w:rsidP="00496C71">
            <w:r>
              <w:t>1</w:t>
            </w:r>
          </w:p>
        </w:tc>
        <w:tc>
          <w:tcPr>
            <w:tcW w:w="7470" w:type="dxa"/>
          </w:tcPr>
          <w:p w14:paraId="6E6E2018" w14:textId="77777777" w:rsidR="00496C71" w:rsidRDefault="00496C71" w:rsidP="00496C71">
            <w:r>
              <w:t>Is the market big enough to be interesting?</w:t>
            </w:r>
          </w:p>
        </w:tc>
        <w:tc>
          <w:tcPr>
            <w:tcW w:w="810" w:type="dxa"/>
          </w:tcPr>
          <w:p w14:paraId="11D22F42" w14:textId="42CD69BA" w:rsidR="00496C71" w:rsidRDefault="00A95FF5" w:rsidP="00496C71">
            <w:ins w:id="165" w:author="John Chry" w:date="2025-03-21T15:27:00Z">
              <w:r w:rsidRPr="00A95FF5">
                <w:rPr>
                  <w:rFonts w:ascii="Segoe UI Symbol" w:hAnsi="Segoe UI Symbol" w:cs="Segoe UI Symbol"/>
                </w:rPr>
                <w:t>✔</w:t>
              </w:r>
            </w:ins>
          </w:p>
        </w:tc>
        <w:tc>
          <w:tcPr>
            <w:tcW w:w="715" w:type="dxa"/>
          </w:tcPr>
          <w:p w14:paraId="476BB83D" w14:textId="77777777" w:rsidR="00496C71" w:rsidRDefault="00496C71" w:rsidP="00496C71"/>
        </w:tc>
      </w:tr>
      <w:tr w:rsidR="00496C71" w14:paraId="15030A26" w14:textId="77777777" w:rsidTr="00496C71">
        <w:tc>
          <w:tcPr>
            <w:tcW w:w="355" w:type="dxa"/>
          </w:tcPr>
          <w:p w14:paraId="195D21D6" w14:textId="77777777" w:rsidR="00496C71" w:rsidRDefault="00496C71" w:rsidP="00D76F66">
            <w:r>
              <w:t>2</w:t>
            </w:r>
          </w:p>
        </w:tc>
        <w:tc>
          <w:tcPr>
            <w:tcW w:w="7470" w:type="dxa"/>
          </w:tcPr>
          <w:p w14:paraId="24E7D52D" w14:textId="268487CA" w:rsidR="00496C71" w:rsidRDefault="00496C71" w:rsidP="006444B0">
            <w:r>
              <w:t>Is it reasonabl</w:t>
            </w:r>
            <w:r w:rsidR="00FB409C">
              <w:t xml:space="preserve">e in size for us to achieve meaningful </w:t>
            </w:r>
            <w:r w:rsidR="006444B0">
              <w:t xml:space="preserve">word </w:t>
            </w:r>
            <w:r w:rsidR="00FB409C">
              <w:t xml:space="preserve">of </w:t>
            </w:r>
            <w:r w:rsidR="006444B0">
              <w:t>mouth</w:t>
            </w:r>
            <w:r w:rsidR="00FB409C">
              <w:t>, meaning it is not too</w:t>
            </w:r>
            <w:r>
              <w:t xml:space="preserve"> big?</w:t>
            </w:r>
          </w:p>
        </w:tc>
        <w:tc>
          <w:tcPr>
            <w:tcW w:w="810" w:type="dxa"/>
          </w:tcPr>
          <w:p w14:paraId="6CE9EF4B" w14:textId="774430EC" w:rsidR="00496C71" w:rsidRDefault="00A95FF5" w:rsidP="00D76F66">
            <w:ins w:id="166" w:author="John Chry" w:date="2025-03-21T15:27:00Z">
              <w:r w:rsidRPr="00A95FF5">
                <w:rPr>
                  <w:rFonts w:ascii="Segoe UI Symbol" w:hAnsi="Segoe UI Symbol" w:cs="Segoe UI Symbol"/>
                </w:rPr>
                <w:t>✔</w:t>
              </w:r>
            </w:ins>
          </w:p>
        </w:tc>
        <w:tc>
          <w:tcPr>
            <w:tcW w:w="715" w:type="dxa"/>
          </w:tcPr>
          <w:p w14:paraId="658E092E" w14:textId="77777777" w:rsidR="00496C71" w:rsidRDefault="00496C71" w:rsidP="00D76F66"/>
        </w:tc>
      </w:tr>
      <w:tr w:rsidR="00496C71" w14:paraId="21BECA4F" w14:textId="77777777" w:rsidTr="00496C71">
        <w:tc>
          <w:tcPr>
            <w:tcW w:w="355" w:type="dxa"/>
          </w:tcPr>
          <w:p w14:paraId="30A8FE84" w14:textId="77777777" w:rsidR="00496C71" w:rsidRDefault="00496C71" w:rsidP="00D76F66">
            <w:r>
              <w:t>3</w:t>
            </w:r>
          </w:p>
        </w:tc>
        <w:tc>
          <w:tcPr>
            <w:tcW w:w="7470" w:type="dxa"/>
          </w:tcPr>
          <w:p w14:paraId="5E38D5F5" w14:textId="455A299F" w:rsidR="00496C71" w:rsidRDefault="00496C71" w:rsidP="00D76F66">
            <w:r>
              <w:t xml:space="preserve">Is it possible to get to cash flow positive in this market in a reasonable </w:t>
            </w:r>
            <w:proofErr w:type="gramStart"/>
            <w:r>
              <w:t>period of time</w:t>
            </w:r>
            <w:proofErr w:type="gramEnd"/>
            <w:r>
              <w:t xml:space="preserve"> (typically 3 years but it might be shorter or longer depending on the industry)?  Note: This </w:t>
            </w:r>
            <w:r w:rsidR="006444B0">
              <w:t xml:space="preserve">question </w:t>
            </w:r>
            <w:r>
              <w:t xml:space="preserve">takes into consideration the extra </w:t>
            </w:r>
            <w:proofErr w:type="gramStart"/>
            <w:r>
              <w:t>4</w:t>
            </w:r>
            <w:proofErr w:type="gramEnd"/>
            <w:r>
              <w:t xml:space="preserve"> factors described above</w:t>
            </w:r>
          </w:p>
        </w:tc>
        <w:tc>
          <w:tcPr>
            <w:tcW w:w="810" w:type="dxa"/>
          </w:tcPr>
          <w:p w14:paraId="45750733" w14:textId="5CE43C37" w:rsidR="00496C71" w:rsidRDefault="00A95FF5" w:rsidP="00D76F66">
            <w:ins w:id="167" w:author="John Chry" w:date="2025-03-21T15:27:00Z">
              <w:r w:rsidRPr="00A95FF5">
                <w:rPr>
                  <w:rFonts w:ascii="Segoe UI Symbol" w:hAnsi="Segoe UI Symbol" w:cs="Segoe UI Symbol"/>
                </w:rPr>
                <w:t>✔</w:t>
              </w:r>
            </w:ins>
          </w:p>
        </w:tc>
        <w:tc>
          <w:tcPr>
            <w:tcW w:w="715" w:type="dxa"/>
          </w:tcPr>
          <w:p w14:paraId="35A1F849" w14:textId="77777777" w:rsidR="00496C71" w:rsidRDefault="00496C71" w:rsidP="00D76F66"/>
        </w:tc>
      </w:tr>
      <w:tr w:rsidR="00496C71" w14:paraId="379D2F36" w14:textId="77777777" w:rsidTr="00496C71">
        <w:tc>
          <w:tcPr>
            <w:tcW w:w="355" w:type="dxa"/>
          </w:tcPr>
          <w:p w14:paraId="2F63FE9C" w14:textId="77777777" w:rsidR="00496C71" w:rsidRDefault="00496C71" w:rsidP="00D76F66">
            <w:r>
              <w:t>4</w:t>
            </w:r>
          </w:p>
        </w:tc>
        <w:tc>
          <w:tcPr>
            <w:tcW w:w="7470" w:type="dxa"/>
          </w:tcPr>
          <w:p w14:paraId="2A2B6C35" w14:textId="2EFB9F6A" w:rsidR="00496C71" w:rsidRDefault="00496C71" w:rsidP="006444B0">
            <w:r>
              <w:t xml:space="preserve">Do I still feel good about this </w:t>
            </w:r>
            <w:r w:rsidR="006444B0">
              <w:t xml:space="preserve">beachhead market </w:t>
            </w:r>
            <w:r>
              <w:t>as our initial market?</w:t>
            </w:r>
          </w:p>
        </w:tc>
        <w:tc>
          <w:tcPr>
            <w:tcW w:w="810" w:type="dxa"/>
          </w:tcPr>
          <w:p w14:paraId="5EE2F64F" w14:textId="09216762" w:rsidR="00496C71" w:rsidRDefault="00A95FF5" w:rsidP="00D76F66">
            <w:ins w:id="168" w:author="John Chry" w:date="2025-03-21T15:27:00Z">
              <w:r w:rsidRPr="00A95FF5">
                <w:rPr>
                  <w:rFonts w:ascii="Segoe UI Symbol" w:hAnsi="Segoe UI Symbol" w:cs="Segoe UI Symbol"/>
                </w:rPr>
                <w:t>✔</w:t>
              </w:r>
            </w:ins>
          </w:p>
        </w:tc>
        <w:tc>
          <w:tcPr>
            <w:tcW w:w="715" w:type="dxa"/>
          </w:tcPr>
          <w:p w14:paraId="4410125C" w14:textId="77777777" w:rsidR="00496C71" w:rsidRDefault="00496C71" w:rsidP="00D76F66"/>
        </w:tc>
      </w:tr>
    </w:tbl>
    <w:p w14:paraId="2428F1A7" w14:textId="77777777" w:rsidR="00496C71" w:rsidRDefault="00496C71" w:rsidP="00D76F66"/>
    <w:p w14:paraId="1D2C0DF6" w14:textId="0C86FB49" w:rsidR="00E712F8" w:rsidRDefault="00496C71" w:rsidP="00D76F66">
      <w:r>
        <w:lastRenderedPageBreak/>
        <w:t xml:space="preserve">If the answer to </w:t>
      </w:r>
      <w:r w:rsidR="00FB409C">
        <w:t>any of these is no, consider carefully before you move forward</w:t>
      </w:r>
      <w:proofErr w:type="gramStart"/>
      <w:r w:rsidR="00FB409C">
        <w:t xml:space="preserve">.  </w:t>
      </w:r>
      <w:proofErr w:type="gramEnd"/>
      <w:r w:rsidR="00FB409C">
        <w:t xml:space="preserve">Many of the </w:t>
      </w:r>
      <w:r w:rsidR="00E712F8">
        <w:t>high-</w:t>
      </w:r>
      <w:r w:rsidR="00FB409C">
        <w:t xml:space="preserve">profile entrepreneurs who have access to significant investment capital, or have </w:t>
      </w:r>
      <w:proofErr w:type="gramStart"/>
      <w:r w:rsidR="00FB409C">
        <w:t>a very strong</w:t>
      </w:r>
      <w:proofErr w:type="gramEnd"/>
      <w:r w:rsidR="00FB409C">
        <w:t xml:space="preserve"> personal balance sheet themselves, can ignore #3</w:t>
      </w:r>
      <w:r w:rsidR="00E712F8">
        <w:t>,</w:t>
      </w:r>
      <w:r w:rsidR="00FB409C">
        <w:t xml:space="preserve"> but I would advise you </w:t>
      </w:r>
      <w:proofErr w:type="gramStart"/>
      <w:r w:rsidR="00FB409C">
        <w:t>to not</w:t>
      </w:r>
      <w:proofErr w:type="gramEnd"/>
      <w:r w:rsidR="00FB409C">
        <w:t xml:space="preserve"> ignore this question </w:t>
      </w:r>
      <w:r w:rsidR="00E712F8">
        <w:t>otherwise</w:t>
      </w:r>
      <w:r w:rsidR="00FB409C">
        <w:t xml:space="preserve">.  It might be the second most important </w:t>
      </w:r>
      <w:r w:rsidR="00E712F8">
        <w:t xml:space="preserve">question </w:t>
      </w:r>
      <w:r w:rsidR="00FB409C">
        <w:t>for your survival</w:t>
      </w:r>
      <w:proofErr w:type="gramStart"/>
      <w:r w:rsidR="00FB409C">
        <w:t xml:space="preserve">.  </w:t>
      </w:r>
      <w:proofErr w:type="gramEnd"/>
      <w:r w:rsidR="00FB409C">
        <w:t>The most important question is the last one</w:t>
      </w:r>
      <w:r w:rsidR="00E712F8">
        <w:t xml:space="preserve">, because if you </w:t>
      </w:r>
      <w:proofErr w:type="gramStart"/>
      <w:r w:rsidR="00E712F8">
        <w:t>don’t</w:t>
      </w:r>
      <w:proofErr w:type="gramEnd"/>
      <w:r w:rsidR="00E712F8">
        <w:t xml:space="preserve"> feel good about this market, you need to figure out why</w:t>
      </w:r>
      <w:r w:rsidR="00FB409C">
        <w:t>.</w:t>
      </w:r>
    </w:p>
    <w:p w14:paraId="7F949B2D" w14:textId="77777777" w:rsidR="00562FD1" w:rsidRDefault="00562FD1" w:rsidP="00D76F66"/>
    <w:p w14:paraId="208F8CAD" w14:textId="0635F2E6" w:rsidR="00C0192B" w:rsidRPr="00E712F8" w:rsidRDefault="00C0192B" w:rsidP="000E2813">
      <w:pPr>
        <w:pStyle w:val="Heading2"/>
      </w:pPr>
      <w:proofErr w:type="gramStart"/>
      <w:r w:rsidRPr="00E712F8">
        <w:t>ADVANCED</w:t>
      </w:r>
      <w:proofErr w:type="gramEnd"/>
      <w:r w:rsidRPr="00E712F8">
        <w:t xml:space="preserve"> TOPICS:</w:t>
      </w:r>
      <w:r w:rsidR="00E712F8">
        <w:t xml:space="preserve"> </w:t>
      </w:r>
      <w:r w:rsidRPr="00E712F8">
        <w:t>BOTTOM-UP TAM ANALYSIS</w:t>
      </w:r>
    </w:p>
    <w:p w14:paraId="36E047AE" w14:textId="554B4549" w:rsidR="00D76F66" w:rsidRDefault="008D7AC0" w:rsidP="00D76F66">
      <w:r>
        <w:t xml:space="preserve">As mentioned, </w:t>
      </w:r>
      <w:r w:rsidR="00C0192B">
        <w:t>a b</w:t>
      </w:r>
      <w:r w:rsidR="00691A55">
        <w:t>ottom-</w:t>
      </w:r>
      <w:r w:rsidR="00C0192B">
        <w:t>up analysis</w:t>
      </w:r>
      <w:r w:rsidR="00DA5660">
        <w:t xml:space="preserve"> is extremely powerful </w:t>
      </w:r>
      <w:r>
        <w:t xml:space="preserve">and gives you invaluable insights that are not </w:t>
      </w:r>
      <w:proofErr w:type="gramStart"/>
      <w:r>
        <w:t>generally possible</w:t>
      </w:r>
      <w:proofErr w:type="gramEnd"/>
      <w:r>
        <w:t xml:space="preserve"> through secondary research.  </w:t>
      </w:r>
      <w:r w:rsidR="00691A55">
        <w:t>Bottom-</w:t>
      </w:r>
      <w:r>
        <w:t xml:space="preserve">up analysis is also very </w:t>
      </w:r>
      <w:r w:rsidR="00C0192B">
        <w:t>time-</w:t>
      </w:r>
      <w:r>
        <w:t>consuming and difficult to get</w:t>
      </w:r>
      <w:r w:rsidR="00C0192B">
        <w:t xml:space="preserve"> information for</w:t>
      </w:r>
      <w:proofErr w:type="gramStart"/>
      <w:r>
        <w:t xml:space="preserve">.  </w:t>
      </w:r>
      <w:proofErr w:type="gramEnd"/>
      <w:r w:rsidR="00C0192B">
        <w:t>If</w:t>
      </w:r>
      <w:r w:rsidR="00DA5660">
        <w:t xml:space="preserve"> you are unsure about you</w:t>
      </w:r>
      <w:r>
        <w:t>r</w:t>
      </w:r>
      <w:r w:rsidR="00DA5660">
        <w:t xml:space="preserve"> market</w:t>
      </w:r>
      <w:r>
        <w:t xml:space="preserve"> or your commitment to this idea</w:t>
      </w:r>
      <w:r w:rsidR="00DA5660">
        <w:t xml:space="preserve">, skip this </w:t>
      </w:r>
      <w:r w:rsidR="00C0192B">
        <w:t xml:space="preserve">part </w:t>
      </w:r>
      <w:r w:rsidR="00DA5660">
        <w:t xml:space="preserve">and come back later when you are more confident about your </w:t>
      </w:r>
      <w:r w:rsidR="00C0192B">
        <w:t xml:space="preserve">beachhead market </w:t>
      </w:r>
      <w:r w:rsidR="00DA5660">
        <w:t xml:space="preserve">and have a deeper </w:t>
      </w:r>
      <w:r w:rsidR="00C0192B">
        <w:t xml:space="preserve">understanding </w:t>
      </w:r>
      <w:r w:rsidR="00DA5660">
        <w:t>of the market</w:t>
      </w:r>
      <w:proofErr w:type="gramStart"/>
      <w:r w:rsidR="00DA5660">
        <w:t xml:space="preserve">.  </w:t>
      </w:r>
      <w:proofErr w:type="gramEnd"/>
      <w:r w:rsidR="00DA5660">
        <w:t xml:space="preserve">Most plans rely on </w:t>
      </w:r>
      <w:r w:rsidR="00C0192B">
        <w:t>top-down analysis, and</w:t>
      </w:r>
      <w:r w:rsidR="00DA5660">
        <w:t xml:space="preserve"> while I think </w:t>
      </w:r>
      <w:proofErr w:type="gramStart"/>
      <w:r w:rsidR="00C0192B">
        <w:t>it’s</w:t>
      </w:r>
      <w:proofErr w:type="gramEnd"/>
      <w:r w:rsidR="00DA5660">
        <w:t xml:space="preserve"> insufficient, it is the reality </w:t>
      </w:r>
      <w:r w:rsidR="00C0192B">
        <w:t>that bottom-up a</w:t>
      </w:r>
      <w:r w:rsidR="00DA5660">
        <w:t>nalysis is much, much harder to do.</w:t>
      </w:r>
    </w:p>
    <w:p w14:paraId="75C72C27" w14:textId="218F29B3" w:rsidR="00C0192B" w:rsidRDefault="00C0192B" w:rsidP="00D76F66">
      <w:r>
        <w:t xml:space="preserve">The below worksheet uses a concept called “end user density” which allows you to complete a bottom-up analysis without the need to identify every single </w:t>
      </w:r>
      <w:r w:rsidR="00C86E8E">
        <w:t>end user</w:t>
      </w:r>
      <w:r>
        <w:t xml:space="preserve"> in a market, since that process can be prohibitively expensive in terms of time consumed.</w:t>
      </w:r>
    </w:p>
    <w:p w14:paraId="7411042D" w14:textId="46A490C9" w:rsidR="00C0192B" w:rsidRDefault="00C0192B" w:rsidP="00D76F66">
      <w:r>
        <w:t xml:space="preserve">To calculate end user density, </w:t>
      </w:r>
      <w:proofErr w:type="gramStart"/>
      <w:r>
        <w:t>you’ll</w:t>
      </w:r>
      <w:proofErr w:type="gramEnd"/>
      <w:r>
        <w:t xml:space="preserve"> first need some way to divide up the market into countable units. For instance, in the </w:t>
      </w:r>
      <w:proofErr w:type="spellStart"/>
      <w:r>
        <w:t>Sens</w:t>
      </w:r>
      <w:r w:rsidR="002A0F9A">
        <w:t>A</w:t>
      </w:r>
      <w:r>
        <w:t>ble</w:t>
      </w:r>
      <w:proofErr w:type="spellEnd"/>
      <w:r>
        <w:t xml:space="preserve"> example in </w:t>
      </w:r>
      <w:r>
        <w:rPr>
          <w:i/>
        </w:rPr>
        <w:t>Disciplined Entrepreneurship</w:t>
      </w:r>
      <w:r>
        <w:t xml:space="preserve">, </w:t>
      </w:r>
      <w:r w:rsidR="002A0F9A">
        <w:t>we</w:t>
      </w:r>
      <w:r>
        <w:t xml:space="preserve"> sold to companies that employed industrial designers, and they defined their countable entity as overall number of employees. Their resulting “designer density” for their market </w:t>
      </w:r>
      <w:proofErr w:type="gramStart"/>
      <w:r>
        <w:t>was expressed</w:t>
      </w:r>
      <w:proofErr w:type="gramEnd"/>
      <w:r>
        <w:t xml:space="preserve"> as the number of designers per thousand employees.</w:t>
      </w:r>
    </w:p>
    <w:p w14:paraId="51B318B1" w14:textId="4B1D1B6B" w:rsidR="00C0192B" w:rsidRPr="00C0192B" w:rsidRDefault="00C0192B" w:rsidP="00C0192B">
      <w:r>
        <w:t xml:space="preserve">For a consumer product, your countable unit could be population, a specific socioeconomic segment of the population, the number of people who own another product, </w:t>
      </w:r>
      <w:proofErr w:type="gramStart"/>
      <w:r>
        <w:t xml:space="preserve">etc.  </w:t>
      </w:r>
      <w:proofErr w:type="gramEnd"/>
      <w:r>
        <w:t xml:space="preserve">For businesses it may be </w:t>
      </w:r>
      <w:proofErr w:type="gramStart"/>
      <w:r>
        <w:t>number</w:t>
      </w:r>
      <w:proofErr w:type="gramEnd"/>
      <w:r>
        <w:t xml:space="preserve"> of employees, revenue, products released each year, number of customers that company has, </w:t>
      </w:r>
      <w:proofErr w:type="gramStart"/>
      <w:r>
        <w:t xml:space="preserve">etc.  </w:t>
      </w:r>
      <w:proofErr w:type="gramEnd"/>
      <w:r>
        <w:t>These units depend on your situation</w:t>
      </w:r>
      <w:proofErr w:type="gramStart"/>
      <w:r>
        <w:t xml:space="preserve">.  </w:t>
      </w:r>
      <w:proofErr w:type="gramEnd"/>
      <w:r>
        <w:t xml:space="preserve">Clever choice of </w:t>
      </w:r>
      <w:r w:rsidR="00850609">
        <w:t>countable unit</w:t>
      </w:r>
      <w:r>
        <w:t xml:space="preserve"> for density will give credibility to your TAM estimate, so spend </w:t>
      </w:r>
      <w:proofErr w:type="gramStart"/>
      <w:r>
        <w:t>some</w:t>
      </w:r>
      <w:proofErr w:type="gramEnd"/>
      <w:r>
        <w:t xml:space="preserve"> time to optimize your choice on this unit, understanding it is still an estimate.</w:t>
      </w:r>
    </w:p>
    <w:p w14:paraId="0D0E7A2F" w14:textId="0FDFB4CC" w:rsidR="00C0192B" w:rsidRDefault="00C0192B" w:rsidP="00D76F66">
      <w:r>
        <w:t xml:space="preserve">Once you have defined your countable unit, go to three instances of this unit and “count noses,” determine exactly how </w:t>
      </w:r>
      <w:proofErr w:type="gramStart"/>
      <w:r>
        <w:t>many</w:t>
      </w:r>
      <w:proofErr w:type="gramEnd"/>
      <w:r>
        <w:t xml:space="preserve"> end users are within that countable unit. Also determine how </w:t>
      </w:r>
      <w:proofErr w:type="gramStart"/>
      <w:r>
        <w:t>many</w:t>
      </w:r>
      <w:proofErr w:type="gramEnd"/>
      <w:r>
        <w:t xml:space="preserve"> people overall are in that countable unit.</w:t>
      </w:r>
    </w:p>
    <w:p w14:paraId="38DAD38B" w14:textId="01FF9881" w:rsidR="00C86E8E" w:rsidRDefault="00C86E8E" w:rsidP="00D76F66">
      <w:r>
        <w:t>Then, for each instance, determine what the annualized revenue per end user is, based on the unique circumstances of each instance. Do not guess, ask the people from this instance of the countable unit!</w:t>
      </w:r>
    </w:p>
    <w:p w14:paraId="458A2B6F" w14:textId="77777777" w:rsidR="00E84D48" w:rsidRDefault="00E84D48" w:rsidP="00D76F66"/>
    <w:p w14:paraId="552AA1CC" w14:textId="43ADD9C9" w:rsidR="00DA5660" w:rsidRDefault="00691A55" w:rsidP="000E2813">
      <w:pPr>
        <w:pStyle w:val="Heading3"/>
        <w:rPr>
          <w:u w:val="single"/>
        </w:rPr>
      </w:pPr>
      <w:r w:rsidRPr="00B957F2">
        <w:rPr>
          <w:u w:val="single"/>
        </w:rPr>
        <w:t>Bottom</w:t>
      </w:r>
      <w:r>
        <w:rPr>
          <w:u w:val="single"/>
        </w:rPr>
        <w:t>-</w:t>
      </w:r>
      <w:r w:rsidR="00B957F2" w:rsidRPr="00B957F2">
        <w:rPr>
          <w:u w:val="single"/>
        </w:rPr>
        <w:t>Up TAM Analysis Worksheet</w:t>
      </w:r>
    </w:p>
    <w:p w14:paraId="0C3F75FF" w14:textId="571C16D5" w:rsidR="00C86E8E" w:rsidRDefault="00C0192B" w:rsidP="000E2813">
      <w:pPr>
        <w:rPr>
          <w:b/>
          <w:u w:val="single"/>
        </w:rPr>
      </w:pPr>
      <w:r>
        <w:rPr>
          <w:b/>
          <w:u w:val="single"/>
        </w:rPr>
        <w:t xml:space="preserve">What countable unit are you using for end user density? </w:t>
      </w:r>
      <w:r w:rsidR="00114FDB" w:rsidRPr="00114FDB">
        <w:rPr>
          <w:b/>
          <w:u w:val="single"/>
        </w:rPr>
        <w:t xml:space="preserve">Millennial/Gen Z holidaymakers frequenting short leisure trips using digital </w:t>
      </w:r>
      <w:proofErr w:type="gramStart"/>
      <w:r w:rsidR="00114FDB" w:rsidRPr="00114FDB">
        <w:rPr>
          <w:b/>
          <w:u w:val="single"/>
        </w:rPr>
        <w:t>platforms</w:t>
      </w:r>
      <w:proofErr w:type="gramEnd"/>
    </w:p>
    <w:p w14:paraId="3F0BE71C" w14:textId="2D573925" w:rsidR="00C0192B" w:rsidRDefault="00850609" w:rsidP="000E2813">
      <w:pPr>
        <w:rPr>
          <w:b/>
          <w:u w:val="single"/>
        </w:rPr>
      </w:pPr>
      <w:r>
        <w:rPr>
          <w:b/>
          <w:u w:val="single"/>
        </w:rPr>
        <w:t>What are three instances of this countable unit you will be using to “count noses”?</w:t>
      </w:r>
    </w:p>
    <w:p w14:paraId="22145A07" w14:textId="0A8BF52B" w:rsidR="00114FDB" w:rsidRPr="00114FDB" w:rsidRDefault="00114FDB" w:rsidP="00114FDB">
      <w:pPr>
        <w:rPr>
          <w:b/>
          <w:u w:val="single"/>
        </w:rPr>
      </w:pPr>
      <w:r w:rsidRPr="00114FDB">
        <w:rPr>
          <w:b/>
          <w:u w:val="single"/>
        </w:rPr>
        <w:t>Social media travel communities</w:t>
      </w:r>
    </w:p>
    <w:p w14:paraId="67B9BE55" w14:textId="3CC022C4" w:rsidR="00114FDB" w:rsidRPr="00114FDB" w:rsidRDefault="00114FDB" w:rsidP="00114FDB">
      <w:pPr>
        <w:rPr>
          <w:b/>
          <w:u w:val="single"/>
        </w:rPr>
      </w:pPr>
      <w:proofErr w:type="gramStart"/>
      <w:r w:rsidRPr="00114FDB">
        <w:rPr>
          <w:b/>
          <w:u w:val="single"/>
        </w:rPr>
        <w:t>Short-trip</w:t>
      </w:r>
      <w:proofErr w:type="gramEnd"/>
      <w:r w:rsidRPr="00114FDB">
        <w:rPr>
          <w:b/>
          <w:u w:val="single"/>
        </w:rPr>
        <w:t xml:space="preserve"> booking platforms</w:t>
      </w:r>
    </w:p>
    <w:p w14:paraId="1375E823" w14:textId="5BC7AA35" w:rsidR="00850609" w:rsidRDefault="00114FDB" w:rsidP="00114FDB">
      <w:pPr>
        <w:rPr>
          <w:b/>
          <w:u w:val="single"/>
        </w:rPr>
      </w:pPr>
      <w:r w:rsidRPr="00114FDB">
        <w:rPr>
          <w:b/>
          <w:u w:val="single"/>
        </w:rPr>
        <w:t>Youth-focused travel events and festivals</w:t>
      </w:r>
    </w:p>
    <w:tbl>
      <w:tblPr>
        <w:tblStyle w:val="TableGrid"/>
        <w:tblW w:w="0" w:type="auto"/>
        <w:tblLook w:val="04A0" w:firstRow="1" w:lastRow="0" w:firstColumn="1" w:lastColumn="0" w:noHBand="0" w:noVBand="1"/>
      </w:tblPr>
      <w:tblGrid>
        <w:gridCol w:w="2394"/>
        <w:gridCol w:w="2731"/>
        <w:gridCol w:w="2700"/>
        <w:gridCol w:w="2790"/>
      </w:tblGrid>
      <w:tr w:rsidR="00C86E8E" w14:paraId="0AE7444B" w14:textId="77777777" w:rsidTr="00E84D48">
        <w:tc>
          <w:tcPr>
            <w:tcW w:w="2394" w:type="dxa"/>
          </w:tcPr>
          <w:p w14:paraId="75CD9D24" w14:textId="77777777" w:rsidR="00C86E8E" w:rsidRDefault="00C86E8E" w:rsidP="00C0192B">
            <w:pPr>
              <w:rPr>
                <w:b/>
                <w:u w:val="single"/>
              </w:rPr>
            </w:pPr>
          </w:p>
        </w:tc>
        <w:tc>
          <w:tcPr>
            <w:tcW w:w="2731" w:type="dxa"/>
          </w:tcPr>
          <w:p w14:paraId="68E37AD4" w14:textId="77777777" w:rsidR="00C86E8E" w:rsidRDefault="00C86E8E" w:rsidP="00C0192B">
            <w:pPr>
              <w:rPr>
                <w:b/>
                <w:u w:val="single"/>
              </w:rPr>
            </w:pPr>
            <w:r>
              <w:rPr>
                <w:b/>
                <w:u w:val="single"/>
              </w:rPr>
              <w:t>Instance 1:</w:t>
            </w:r>
          </w:p>
          <w:p w14:paraId="3BAAC42B" w14:textId="77777777" w:rsidR="00114FDB" w:rsidRPr="00114FDB" w:rsidRDefault="00114FDB" w:rsidP="00114FDB">
            <w:pPr>
              <w:rPr>
                <w:b/>
                <w:u w:val="single"/>
              </w:rPr>
            </w:pPr>
            <w:r w:rsidRPr="00114FDB">
              <w:rPr>
                <w:b/>
                <w:u w:val="single"/>
              </w:rPr>
              <w:t>Social media travel communities</w:t>
            </w:r>
          </w:p>
          <w:p w14:paraId="6C1276F8" w14:textId="7C82A96D" w:rsidR="00C86E8E" w:rsidRDefault="00C86E8E" w:rsidP="00C0192B">
            <w:pPr>
              <w:rPr>
                <w:b/>
                <w:u w:val="single"/>
              </w:rPr>
            </w:pPr>
          </w:p>
        </w:tc>
        <w:tc>
          <w:tcPr>
            <w:tcW w:w="2700" w:type="dxa"/>
          </w:tcPr>
          <w:p w14:paraId="34F2C00D" w14:textId="77777777" w:rsidR="00C86E8E" w:rsidRDefault="00C86E8E" w:rsidP="00C86E8E">
            <w:pPr>
              <w:rPr>
                <w:b/>
                <w:u w:val="single"/>
              </w:rPr>
            </w:pPr>
            <w:r>
              <w:rPr>
                <w:b/>
                <w:u w:val="single"/>
              </w:rPr>
              <w:t>Instance 2:</w:t>
            </w:r>
          </w:p>
          <w:p w14:paraId="0B394D62" w14:textId="77777777" w:rsidR="00C86E8E" w:rsidRDefault="00C86E8E" w:rsidP="00C86E8E">
            <w:pPr>
              <w:rPr>
                <w:ins w:id="169" w:author="John Chry" w:date="2025-03-21T15:31:00Z" w16du:dateUtc="2025-03-21T13:31:00Z"/>
                <w:b/>
                <w:u w:val="single"/>
              </w:rPr>
            </w:pPr>
            <w:r>
              <w:rPr>
                <w:b/>
                <w:u w:val="single"/>
              </w:rPr>
              <w:t>__________________</w:t>
            </w:r>
          </w:p>
          <w:p w14:paraId="6F93FB66" w14:textId="77777777" w:rsidR="00114FDB" w:rsidRPr="00114FDB" w:rsidRDefault="00114FDB" w:rsidP="00114FDB">
            <w:pPr>
              <w:rPr>
                <w:b/>
                <w:u w:val="single"/>
              </w:rPr>
            </w:pPr>
            <w:proofErr w:type="gramStart"/>
            <w:r w:rsidRPr="00114FDB">
              <w:rPr>
                <w:b/>
                <w:u w:val="single"/>
              </w:rPr>
              <w:t>Short-trip</w:t>
            </w:r>
            <w:proofErr w:type="gramEnd"/>
            <w:r w:rsidRPr="00114FDB">
              <w:rPr>
                <w:b/>
                <w:u w:val="single"/>
              </w:rPr>
              <w:t xml:space="preserve"> booking platforms</w:t>
            </w:r>
          </w:p>
          <w:p w14:paraId="1B6B02E7" w14:textId="4C518CD1" w:rsidR="00A95FF5" w:rsidRPr="00A95FF5" w:rsidRDefault="00A95FF5">
            <w:pPr>
              <w:ind w:firstLine="720"/>
              <w:rPr>
                <w:rPrChange w:id="170" w:author="John Chry" w:date="2025-03-21T15:31:00Z" w16du:dateUtc="2025-03-21T13:31:00Z">
                  <w:rPr>
                    <w:b/>
                    <w:u w:val="single"/>
                  </w:rPr>
                </w:rPrChange>
              </w:rPr>
              <w:pPrChange w:id="171" w:author="John Chry" w:date="2025-03-21T15:31:00Z" w16du:dateUtc="2025-03-21T13:31:00Z">
                <w:pPr/>
              </w:pPrChange>
            </w:pPr>
          </w:p>
        </w:tc>
        <w:tc>
          <w:tcPr>
            <w:tcW w:w="2790" w:type="dxa"/>
          </w:tcPr>
          <w:p w14:paraId="2C627F24" w14:textId="77777777" w:rsidR="00C86E8E" w:rsidRDefault="00C86E8E" w:rsidP="00C86E8E">
            <w:pPr>
              <w:rPr>
                <w:b/>
                <w:u w:val="single"/>
              </w:rPr>
            </w:pPr>
            <w:r>
              <w:rPr>
                <w:b/>
                <w:u w:val="single"/>
              </w:rPr>
              <w:t>Instance 3:</w:t>
            </w:r>
          </w:p>
          <w:p w14:paraId="735B26AA" w14:textId="4C79DF12" w:rsidR="00C86E8E" w:rsidRDefault="00114FDB" w:rsidP="00C86E8E">
            <w:pPr>
              <w:rPr>
                <w:b/>
                <w:u w:val="single"/>
              </w:rPr>
            </w:pPr>
            <w:r w:rsidRPr="00114FDB">
              <w:rPr>
                <w:b/>
                <w:u w:val="single"/>
              </w:rPr>
              <w:t>Youth-focused travel events</w:t>
            </w:r>
          </w:p>
        </w:tc>
      </w:tr>
      <w:tr w:rsidR="00C86E8E" w14:paraId="5C6E2F87" w14:textId="77777777" w:rsidTr="00E84D48">
        <w:tc>
          <w:tcPr>
            <w:tcW w:w="2394" w:type="dxa"/>
          </w:tcPr>
          <w:p w14:paraId="5E07BDAB" w14:textId="0BACFABE" w:rsidR="00C86E8E" w:rsidRDefault="00C86E8E" w:rsidP="00C0192B">
            <w:pPr>
              <w:rPr>
                <w:b/>
                <w:u w:val="single"/>
              </w:rPr>
            </w:pPr>
            <w:r>
              <w:rPr>
                <w:b/>
                <w:u w:val="single"/>
              </w:rPr>
              <w:lastRenderedPageBreak/>
              <w:t xml:space="preserve">Who did you speak to </w:t>
            </w:r>
            <w:proofErr w:type="gramStart"/>
            <w:r>
              <w:rPr>
                <w:b/>
                <w:u w:val="single"/>
              </w:rPr>
              <w:t>in order to</w:t>
            </w:r>
            <w:proofErr w:type="gramEnd"/>
            <w:r>
              <w:rPr>
                <w:b/>
                <w:u w:val="single"/>
              </w:rPr>
              <w:t xml:space="preserve"> gather this info?</w:t>
            </w:r>
          </w:p>
        </w:tc>
        <w:tc>
          <w:tcPr>
            <w:tcW w:w="2731" w:type="dxa"/>
          </w:tcPr>
          <w:p w14:paraId="6A043697" w14:textId="0051138D" w:rsidR="00C86E8E" w:rsidRDefault="00114FDB" w:rsidP="00C0192B">
            <w:pPr>
              <w:rPr>
                <w:b/>
                <w:u w:val="single"/>
              </w:rPr>
            </w:pPr>
            <w:r w:rsidRPr="00114FDB">
              <w:rPr>
                <w:b/>
                <w:u w:val="single"/>
              </w:rPr>
              <w:t>Active community members, travel influencers</w:t>
            </w:r>
          </w:p>
        </w:tc>
        <w:tc>
          <w:tcPr>
            <w:tcW w:w="2700" w:type="dxa"/>
          </w:tcPr>
          <w:p w14:paraId="3EAF2728" w14:textId="7A2A43B9" w:rsidR="00C86E8E" w:rsidRDefault="00114FDB" w:rsidP="00C0192B">
            <w:pPr>
              <w:rPr>
                <w:b/>
                <w:u w:val="single"/>
              </w:rPr>
            </w:pPr>
            <w:r w:rsidRPr="00114FDB">
              <w:rPr>
                <w:b/>
                <w:u w:val="single"/>
              </w:rPr>
              <w:t>Platform analytics, users</w:t>
            </w:r>
          </w:p>
        </w:tc>
        <w:tc>
          <w:tcPr>
            <w:tcW w:w="2790" w:type="dxa"/>
          </w:tcPr>
          <w:p w14:paraId="607DFD60" w14:textId="3B8EB3BE" w:rsidR="00C86E8E" w:rsidRDefault="00114FDB" w:rsidP="00C0192B">
            <w:pPr>
              <w:rPr>
                <w:b/>
                <w:u w:val="single"/>
              </w:rPr>
            </w:pPr>
            <w:r w:rsidRPr="00114FDB">
              <w:rPr>
                <w:b/>
                <w:u w:val="single"/>
              </w:rPr>
              <w:t>Event attendees, organizers</w:t>
            </w:r>
          </w:p>
        </w:tc>
      </w:tr>
      <w:tr w:rsidR="00C86E8E" w14:paraId="5F351C11" w14:textId="77777777" w:rsidTr="00E84D48">
        <w:tc>
          <w:tcPr>
            <w:tcW w:w="2394" w:type="dxa"/>
          </w:tcPr>
          <w:p w14:paraId="6533A086" w14:textId="75F55EDF" w:rsidR="00C86E8E" w:rsidRDefault="00C86E8E" w:rsidP="00C0192B">
            <w:pPr>
              <w:rPr>
                <w:b/>
                <w:u w:val="single"/>
              </w:rPr>
            </w:pPr>
            <w:r>
              <w:rPr>
                <w:b/>
                <w:u w:val="single"/>
              </w:rPr>
              <w:t># of end users</w:t>
            </w:r>
          </w:p>
        </w:tc>
        <w:tc>
          <w:tcPr>
            <w:tcW w:w="2731" w:type="dxa"/>
          </w:tcPr>
          <w:p w14:paraId="08A22620" w14:textId="4C31FC47" w:rsidR="00C86E8E" w:rsidRDefault="00114FDB" w:rsidP="00C0192B">
            <w:pPr>
              <w:rPr>
                <w:b/>
                <w:u w:val="single"/>
              </w:rPr>
            </w:pPr>
            <w:r>
              <w:rPr>
                <w:b/>
                <w:u w:val="single"/>
              </w:rPr>
              <w:t>250</w:t>
            </w:r>
          </w:p>
        </w:tc>
        <w:tc>
          <w:tcPr>
            <w:tcW w:w="2700" w:type="dxa"/>
          </w:tcPr>
          <w:p w14:paraId="4F9D4D40" w14:textId="17CE9FFD" w:rsidR="00C86E8E" w:rsidRDefault="00114FDB" w:rsidP="00C0192B">
            <w:pPr>
              <w:rPr>
                <w:b/>
                <w:u w:val="single"/>
              </w:rPr>
            </w:pPr>
            <w:r>
              <w:rPr>
                <w:b/>
                <w:u w:val="single"/>
              </w:rPr>
              <w:t>800</w:t>
            </w:r>
          </w:p>
        </w:tc>
        <w:tc>
          <w:tcPr>
            <w:tcW w:w="2790" w:type="dxa"/>
          </w:tcPr>
          <w:p w14:paraId="60A96FDB" w14:textId="19E96D4D" w:rsidR="00C86E8E" w:rsidRDefault="00114FDB" w:rsidP="00C0192B">
            <w:pPr>
              <w:rPr>
                <w:b/>
                <w:u w:val="single"/>
              </w:rPr>
            </w:pPr>
            <w:r>
              <w:rPr>
                <w:b/>
                <w:u w:val="single"/>
              </w:rPr>
              <w:t>150</w:t>
            </w:r>
          </w:p>
        </w:tc>
      </w:tr>
      <w:tr w:rsidR="00C86E8E" w14:paraId="39C1E063" w14:textId="77777777" w:rsidTr="00E84D48">
        <w:tc>
          <w:tcPr>
            <w:tcW w:w="2394" w:type="dxa"/>
          </w:tcPr>
          <w:p w14:paraId="1382AD84" w14:textId="61458260" w:rsidR="00C86E8E" w:rsidRDefault="00C86E8E" w:rsidP="00C0192B">
            <w:pPr>
              <w:rPr>
                <w:b/>
                <w:u w:val="single"/>
              </w:rPr>
            </w:pPr>
            <w:r>
              <w:rPr>
                <w:b/>
                <w:u w:val="single"/>
              </w:rPr>
              <w:t># of people in the countable unit</w:t>
            </w:r>
          </w:p>
        </w:tc>
        <w:tc>
          <w:tcPr>
            <w:tcW w:w="2731" w:type="dxa"/>
          </w:tcPr>
          <w:p w14:paraId="174765AA" w14:textId="12361D0C" w:rsidR="00C86E8E" w:rsidRDefault="00A95FF5" w:rsidP="00C0192B">
            <w:pPr>
              <w:rPr>
                <w:b/>
                <w:u w:val="single"/>
              </w:rPr>
            </w:pPr>
            <w:ins w:id="172" w:author="John Chry" w:date="2025-03-21T15:33:00Z" w16du:dateUtc="2025-03-21T13:33:00Z">
              <w:r>
                <w:rPr>
                  <w:b/>
                  <w:u w:val="single"/>
                </w:rPr>
                <w:t xml:space="preserve">1000 </w:t>
              </w:r>
            </w:ins>
          </w:p>
        </w:tc>
        <w:tc>
          <w:tcPr>
            <w:tcW w:w="2700" w:type="dxa"/>
          </w:tcPr>
          <w:p w14:paraId="2913F3E4" w14:textId="554F17CF" w:rsidR="00C86E8E" w:rsidRDefault="00114FDB" w:rsidP="00C0192B">
            <w:pPr>
              <w:rPr>
                <w:b/>
                <w:u w:val="single"/>
              </w:rPr>
            </w:pPr>
            <w:r>
              <w:rPr>
                <w:b/>
                <w:u w:val="single"/>
              </w:rPr>
              <w:t>4000</w:t>
            </w:r>
          </w:p>
        </w:tc>
        <w:tc>
          <w:tcPr>
            <w:tcW w:w="2790" w:type="dxa"/>
          </w:tcPr>
          <w:p w14:paraId="7D803017" w14:textId="48D8F79E" w:rsidR="00C86E8E" w:rsidRDefault="00114FDB" w:rsidP="00C0192B">
            <w:pPr>
              <w:rPr>
                <w:b/>
                <w:u w:val="single"/>
              </w:rPr>
            </w:pPr>
            <w:r>
              <w:rPr>
                <w:b/>
                <w:u w:val="single"/>
              </w:rPr>
              <w:t>500</w:t>
            </w:r>
          </w:p>
        </w:tc>
      </w:tr>
      <w:tr w:rsidR="00C86E8E" w14:paraId="5E19D1D7" w14:textId="77777777" w:rsidTr="00E84D48">
        <w:tc>
          <w:tcPr>
            <w:tcW w:w="2394" w:type="dxa"/>
          </w:tcPr>
          <w:p w14:paraId="5DC9FD85" w14:textId="54D2BABE" w:rsidR="00C86E8E" w:rsidRDefault="00C86E8E" w:rsidP="00C0192B">
            <w:pPr>
              <w:rPr>
                <w:b/>
                <w:u w:val="single"/>
              </w:rPr>
            </w:pPr>
            <w:r>
              <w:rPr>
                <w:b/>
                <w:u w:val="single"/>
              </w:rPr>
              <w:t xml:space="preserve">Density </w:t>
            </w:r>
            <w:proofErr w:type="gramStart"/>
            <w:r>
              <w:rPr>
                <w:b/>
                <w:u w:val="single"/>
              </w:rPr>
              <w:t xml:space="preserve">ratio (# </w:t>
            </w:r>
            <w:proofErr w:type="gramEnd"/>
            <w:r>
              <w:rPr>
                <w:b/>
                <w:u w:val="single"/>
              </w:rPr>
              <w:t>end users / # people in countable unit)</w:t>
            </w:r>
          </w:p>
        </w:tc>
        <w:tc>
          <w:tcPr>
            <w:tcW w:w="2731" w:type="dxa"/>
          </w:tcPr>
          <w:p w14:paraId="290FC311" w14:textId="186B2B62" w:rsidR="00C86E8E" w:rsidRDefault="00114FDB" w:rsidP="00C0192B">
            <w:pPr>
              <w:rPr>
                <w:b/>
                <w:u w:val="single"/>
              </w:rPr>
            </w:pPr>
            <w:r>
              <w:rPr>
                <w:b/>
                <w:u w:val="single"/>
              </w:rPr>
              <w:t>25%</w:t>
            </w:r>
          </w:p>
        </w:tc>
        <w:tc>
          <w:tcPr>
            <w:tcW w:w="2700" w:type="dxa"/>
          </w:tcPr>
          <w:p w14:paraId="5CBB1E4B" w14:textId="36D30932" w:rsidR="00C86E8E" w:rsidRDefault="00114FDB" w:rsidP="00C0192B">
            <w:pPr>
              <w:rPr>
                <w:b/>
                <w:u w:val="single"/>
              </w:rPr>
            </w:pPr>
            <w:r>
              <w:rPr>
                <w:b/>
                <w:u w:val="single"/>
              </w:rPr>
              <w:t>20%</w:t>
            </w:r>
          </w:p>
        </w:tc>
        <w:tc>
          <w:tcPr>
            <w:tcW w:w="2790" w:type="dxa"/>
          </w:tcPr>
          <w:p w14:paraId="11860927" w14:textId="18405693" w:rsidR="00C86E8E" w:rsidRDefault="00114FDB" w:rsidP="00C0192B">
            <w:pPr>
              <w:rPr>
                <w:b/>
                <w:u w:val="single"/>
              </w:rPr>
            </w:pPr>
            <w:r>
              <w:rPr>
                <w:b/>
                <w:u w:val="single"/>
              </w:rPr>
              <w:t>30%</w:t>
            </w:r>
          </w:p>
        </w:tc>
      </w:tr>
      <w:tr w:rsidR="00C86E8E" w14:paraId="5683B254" w14:textId="77777777" w:rsidTr="00E84D48">
        <w:tc>
          <w:tcPr>
            <w:tcW w:w="2394" w:type="dxa"/>
          </w:tcPr>
          <w:p w14:paraId="3D48A433" w14:textId="155D2AEB" w:rsidR="00C86E8E" w:rsidRDefault="00C86E8E" w:rsidP="00C0192B">
            <w:pPr>
              <w:rPr>
                <w:b/>
                <w:u w:val="single"/>
              </w:rPr>
            </w:pPr>
            <w:r>
              <w:rPr>
                <w:b/>
                <w:u w:val="single"/>
              </w:rPr>
              <w:t xml:space="preserve">How representative of the whole market </w:t>
            </w:r>
            <w:proofErr w:type="gramStart"/>
            <w:r>
              <w:rPr>
                <w:b/>
                <w:u w:val="single"/>
              </w:rPr>
              <w:t>do</w:t>
            </w:r>
            <w:proofErr w:type="gramEnd"/>
            <w:r>
              <w:rPr>
                <w:b/>
                <w:u w:val="single"/>
              </w:rPr>
              <w:t xml:space="preserve"> you believe this instance is?</w:t>
            </w:r>
          </w:p>
        </w:tc>
        <w:tc>
          <w:tcPr>
            <w:tcW w:w="2731" w:type="dxa"/>
          </w:tcPr>
          <w:p w14:paraId="26D004A8" w14:textId="07823D33" w:rsidR="00C86E8E" w:rsidRDefault="00114FDB" w:rsidP="00C0192B">
            <w:pPr>
              <w:rPr>
                <w:b/>
                <w:u w:val="single"/>
              </w:rPr>
            </w:pPr>
            <w:r>
              <w:rPr>
                <w:b/>
                <w:u w:val="single"/>
              </w:rPr>
              <w:t>Highly representative</w:t>
            </w:r>
          </w:p>
        </w:tc>
        <w:tc>
          <w:tcPr>
            <w:tcW w:w="2700" w:type="dxa"/>
          </w:tcPr>
          <w:p w14:paraId="154F697D" w14:textId="1EFBA517" w:rsidR="00C86E8E" w:rsidRDefault="00114FDB" w:rsidP="00C0192B">
            <w:pPr>
              <w:rPr>
                <w:b/>
                <w:u w:val="single"/>
              </w:rPr>
            </w:pPr>
            <w:r>
              <w:rPr>
                <w:b/>
                <w:u w:val="single"/>
              </w:rPr>
              <w:t>Moderately representative</w:t>
            </w:r>
          </w:p>
        </w:tc>
        <w:tc>
          <w:tcPr>
            <w:tcW w:w="2790" w:type="dxa"/>
          </w:tcPr>
          <w:p w14:paraId="228EACB0" w14:textId="5820E2FD" w:rsidR="00C86E8E" w:rsidRDefault="00223BF7" w:rsidP="00C0192B">
            <w:pPr>
              <w:rPr>
                <w:b/>
                <w:u w:val="single"/>
              </w:rPr>
            </w:pPr>
            <w:proofErr w:type="gramStart"/>
            <w:ins w:id="173" w:author="John Chry" w:date="2025-03-21T15:49:00Z" w16du:dateUtc="2025-03-21T13:49:00Z">
              <w:r>
                <w:rPr>
                  <w:b/>
                  <w:u w:val="single"/>
                </w:rPr>
                <w:t>Somewhat representative</w:t>
              </w:r>
            </w:ins>
            <w:proofErr w:type="gramEnd"/>
          </w:p>
        </w:tc>
      </w:tr>
      <w:tr w:rsidR="00C86E8E" w14:paraId="4A890315" w14:textId="77777777" w:rsidTr="00E84D48">
        <w:tc>
          <w:tcPr>
            <w:tcW w:w="2394" w:type="dxa"/>
          </w:tcPr>
          <w:p w14:paraId="090CD173" w14:textId="054811AD" w:rsidR="00C86E8E" w:rsidRDefault="00C86E8E" w:rsidP="00C0192B">
            <w:pPr>
              <w:rPr>
                <w:b/>
                <w:u w:val="single"/>
              </w:rPr>
            </w:pPr>
            <w:r>
              <w:rPr>
                <w:b/>
                <w:u w:val="single"/>
              </w:rPr>
              <w:t>In this instance, what is your estimate of the annualized revenue per end user?</w:t>
            </w:r>
          </w:p>
        </w:tc>
        <w:tc>
          <w:tcPr>
            <w:tcW w:w="2731" w:type="dxa"/>
          </w:tcPr>
          <w:p w14:paraId="4BCBD728" w14:textId="7F8A8ED3" w:rsidR="00C86E8E" w:rsidRDefault="00114FDB" w:rsidP="00C0192B">
            <w:pPr>
              <w:rPr>
                <w:b/>
                <w:u w:val="single"/>
              </w:rPr>
            </w:pPr>
            <w:r>
              <w:rPr>
                <w:b/>
                <w:u w:val="single"/>
              </w:rPr>
              <w:t>50$</w:t>
            </w:r>
          </w:p>
        </w:tc>
        <w:tc>
          <w:tcPr>
            <w:tcW w:w="2700" w:type="dxa"/>
          </w:tcPr>
          <w:p w14:paraId="660A0414" w14:textId="329D0960" w:rsidR="00C86E8E" w:rsidRDefault="00114FDB" w:rsidP="00C0192B">
            <w:pPr>
              <w:rPr>
                <w:b/>
                <w:u w:val="single"/>
              </w:rPr>
            </w:pPr>
            <w:r>
              <w:rPr>
                <w:b/>
                <w:u w:val="single"/>
              </w:rPr>
              <w:t>75$</w:t>
            </w:r>
          </w:p>
        </w:tc>
        <w:tc>
          <w:tcPr>
            <w:tcW w:w="2790" w:type="dxa"/>
          </w:tcPr>
          <w:p w14:paraId="294B5858" w14:textId="232050F7" w:rsidR="00C86E8E" w:rsidRDefault="00114FDB" w:rsidP="00C0192B">
            <w:pPr>
              <w:rPr>
                <w:b/>
                <w:u w:val="single"/>
              </w:rPr>
            </w:pPr>
            <w:r>
              <w:rPr>
                <w:b/>
                <w:u w:val="single"/>
              </w:rPr>
              <w:t>65$</w:t>
            </w:r>
          </w:p>
        </w:tc>
      </w:tr>
    </w:tbl>
    <w:p w14:paraId="04F4E4BE" w14:textId="77777777" w:rsidR="00C86E8E" w:rsidRDefault="00C86E8E" w:rsidP="000E2813">
      <w:pPr>
        <w:rPr>
          <w:b/>
          <w:u w:val="single"/>
        </w:rPr>
      </w:pPr>
    </w:p>
    <w:p w14:paraId="5DE2D6B8" w14:textId="77777777" w:rsidR="00114FDB" w:rsidRPr="00114FDB" w:rsidRDefault="00C86E8E" w:rsidP="00114FDB">
      <w:pPr>
        <w:rPr>
          <w:b/>
          <w:u w:val="single"/>
        </w:rPr>
      </w:pPr>
      <w:r>
        <w:rPr>
          <w:b/>
          <w:u w:val="single"/>
        </w:rPr>
        <w:t xml:space="preserve">Based on the above table, what is a reasonable estimate of the end user density? </w:t>
      </w:r>
    </w:p>
    <w:p w14:paraId="6580A404" w14:textId="625442CF" w:rsidR="00C86E8E" w:rsidRDefault="00114FDB" w:rsidP="00114FDB">
      <w:pPr>
        <w:rPr>
          <w:b/>
          <w:u w:val="single"/>
        </w:rPr>
      </w:pPr>
      <w:r w:rsidRPr="00114FDB">
        <w:rPr>
          <w:b/>
          <w:u w:val="single"/>
        </w:rPr>
        <w:t>(25% + 20% + 30%) / 3 ≈ 25%</w:t>
      </w:r>
    </w:p>
    <w:p w14:paraId="46F229AA" w14:textId="0D1CBA7A" w:rsidR="00C86E8E" w:rsidRDefault="00C86E8E" w:rsidP="000E2813">
      <w:pPr>
        <w:rPr>
          <w:b/>
          <w:u w:val="single"/>
        </w:rPr>
      </w:pPr>
      <w:r>
        <w:rPr>
          <w:b/>
          <w:u w:val="single"/>
        </w:rPr>
        <w:t xml:space="preserve">What is a reasonable estimate of the annualized revenue per end user? </w:t>
      </w:r>
      <w:r w:rsidR="00114FDB" w:rsidRPr="00114FDB">
        <w:rPr>
          <w:b/>
          <w:u w:val="single"/>
        </w:rPr>
        <w:t>Average of $50, $75, $65 ≈ $63</w:t>
      </w:r>
    </w:p>
    <w:p w14:paraId="7712E38B" w14:textId="58930528" w:rsidR="00C86E8E" w:rsidRDefault="00C86E8E" w:rsidP="000E2813">
      <w:pPr>
        <w:rPr>
          <w:b/>
          <w:u w:val="single"/>
        </w:rPr>
      </w:pPr>
      <w:r>
        <w:rPr>
          <w:b/>
          <w:u w:val="single"/>
        </w:rPr>
        <w:t>Based on the end user density, what is a reasonable estimate for the number of end users in the market? ___________________</w:t>
      </w:r>
      <w:r w:rsidR="00114FDB" w:rsidRPr="00114FDB">
        <w:t xml:space="preserve"> </w:t>
      </w:r>
      <w:r w:rsidR="00114FDB" w:rsidRPr="00114FDB">
        <w:rPr>
          <w:b/>
          <w:u w:val="single"/>
        </w:rPr>
        <w:t>Total targeted population (1.2M) × 25% = 300,000</w:t>
      </w:r>
    </w:p>
    <w:p w14:paraId="29CB2DDA" w14:textId="77777777" w:rsidR="00114FDB" w:rsidRPr="00114FDB" w:rsidRDefault="00C86E8E" w:rsidP="00114FDB">
      <w:pPr>
        <w:rPr>
          <w:b/>
          <w:u w:val="single"/>
        </w:rPr>
      </w:pPr>
      <w:r>
        <w:rPr>
          <w:b/>
          <w:u w:val="single"/>
        </w:rPr>
        <w:t xml:space="preserve">What is a reasonable estimate for the </w:t>
      </w:r>
      <w:proofErr w:type="gramStart"/>
      <w:r>
        <w:rPr>
          <w:b/>
          <w:u w:val="single"/>
        </w:rPr>
        <w:t xml:space="preserve">TAM (# </w:t>
      </w:r>
      <w:proofErr w:type="gramEnd"/>
      <w:r>
        <w:rPr>
          <w:b/>
          <w:u w:val="single"/>
        </w:rPr>
        <w:t xml:space="preserve">end users multiplied by annualized revenue per end user)? </w:t>
      </w:r>
      <w:del w:id="174" w:author="John Chry" w:date="2025-03-21T15:35:00Z" w16du:dateUtc="2025-03-21T13:35:00Z">
        <w:r w:rsidDel="00A95FF5">
          <w:rPr>
            <w:b/>
            <w:u w:val="single"/>
          </w:rPr>
          <w:delText>____________________</w:delText>
        </w:r>
      </w:del>
      <w:ins w:id="175" w:author="John Chry" w:date="2025-03-21T15:35:00Z" w16du:dateUtc="2025-03-21T13:35:00Z">
        <w:r w:rsidR="00A95FF5">
          <w:rPr>
            <w:b/>
            <w:u w:val="single"/>
          </w:rPr>
          <w:t>__</w:t>
        </w:r>
      </w:ins>
    </w:p>
    <w:p w14:paraId="390E96AE" w14:textId="72AACD8C" w:rsidR="00C86E8E" w:rsidRDefault="00114FDB" w:rsidP="00114FDB">
      <w:pPr>
        <w:rPr>
          <w:b/>
          <w:u w:val="single"/>
        </w:rPr>
      </w:pPr>
      <w:r w:rsidRPr="00114FDB">
        <w:rPr>
          <w:b/>
          <w:u w:val="single"/>
        </w:rPr>
        <w:t>300,000 end users × $63 annual revenue per user = $18.9M</w:t>
      </w:r>
    </w:p>
    <w:p w14:paraId="62B02347" w14:textId="77777777" w:rsidR="00E1188B" w:rsidRDefault="00E1188B" w:rsidP="000E2813">
      <w:pPr>
        <w:rPr>
          <w:b/>
          <w:u w:val="single"/>
        </w:rPr>
      </w:pPr>
    </w:p>
    <w:tbl>
      <w:tblPr>
        <w:tblStyle w:val="TableGrid"/>
        <w:tblW w:w="10885" w:type="dxa"/>
        <w:tblLook w:val="04A0" w:firstRow="1" w:lastRow="0" w:firstColumn="1" w:lastColumn="0" w:noHBand="0" w:noVBand="1"/>
      </w:tblPr>
      <w:tblGrid>
        <w:gridCol w:w="2788"/>
        <w:gridCol w:w="1242"/>
        <w:gridCol w:w="1166"/>
        <w:gridCol w:w="4154"/>
        <w:gridCol w:w="1535"/>
      </w:tblGrid>
      <w:tr w:rsidR="00E1188B" w14:paraId="5FDD6F00" w14:textId="77777777" w:rsidTr="00E84D48">
        <w:trPr>
          <w:gridAfter w:val="1"/>
          <w:wAfter w:w="1535" w:type="dxa"/>
        </w:trPr>
        <w:tc>
          <w:tcPr>
            <w:tcW w:w="9350" w:type="dxa"/>
            <w:gridSpan w:val="4"/>
          </w:tcPr>
          <w:p w14:paraId="5B72D836" w14:textId="7B63A72B" w:rsidR="00E1188B" w:rsidRDefault="00E712F8" w:rsidP="00E712F8">
            <w:r>
              <w:t>Four additional factors to consider:</w:t>
            </w:r>
          </w:p>
        </w:tc>
      </w:tr>
      <w:tr w:rsidR="00E1188B" w14:paraId="06DDD967" w14:textId="77777777" w:rsidTr="00E84D48">
        <w:tc>
          <w:tcPr>
            <w:tcW w:w="2788" w:type="dxa"/>
          </w:tcPr>
          <w:p w14:paraId="4CF8359B" w14:textId="77777777" w:rsidR="00E1188B" w:rsidRDefault="00E1188B" w:rsidP="006444B0">
            <w:r>
              <w:t>Estimate of Range of Profitability for Your Product</w:t>
            </w:r>
          </w:p>
        </w:tc>
        <w:tc>
          <w:tcPr>
            <w:tcW w:w="1242" w:type="dxa"/>
          </w:tcPr>
          <w:p w14:paraId="692D56A5" w14:textId="528608D4" w:rsidR="00E1188B" w:rsidRDefault="00114FDB" w:rsidP="006444B0">
            <w:r>
              <w:t>5</w:t>
            </w:r>
            <w:ins w:id="176" w:author="John Chry" w:date="2025-03-21T15:36:00Z" w16du:dateUtc="2025-03-21T13:36:00Z">
              <w:r w:rsidR="00A95FF5">
                <w:t>0-70%</w:t>
              </w:r>
            </w:ins>
          </w:p>
        </w:tc>
        <w:tc>
          <w:tcPr>
            <w:tcW w:w="1166" w:type="dxa"/>
          </w:tcPr>
          <w:p w14:paraId="0B61E1E5" w14:textId="77777777" w:rsidR="00E1188B" w:rsidRDefault="00E1188B" w:rsidP="006444B0">
            <w:r w:rsidRPr="008472E2">
              <w:t>Based on:</w:t>
            </w:r>
          </w:p>
        </w:tc>
        <w:tc>
          <w:tcPr>
            <w:tcW w:w="5689" w:type="dxa"/>
            <w:gridSpan w:val="2"/>
          </w:tcPr>
          <w:p w14:paraId="4523BB86" w14:textId="18878B88" w:rsidR="00E1188B" w:rsidRDefault="00114FDB" w:rsidP="006444B0">
            <w:r w:rsidRPr="00114FDB">
              <w:t>Cost structure analysis, scalability</w:t>
            </w:r>
          </w:p>
        </w:tc>
      </w:tr>
      <w:tr w:rsidR="00E1188B" w14:paraId="6EDD5547" w14:textId="77777777" w:rsidTr="00E84D48">
        <w:tc>
          <w:tcPr>
            <w:tcW w:w="2788" w:type="dxa"/>
          </w:tcPr>
          <w:p w14:paraId="07E9F01B" w14:textId="77777777" w:rsidR="00E1188B" w:rsidRDefault="00E1188B" w:rsidP="006444B0">
            <w:r>
              <w:t>Estimated CAGR (Compound Annual Growth Rate)</w:t>
            </w:r>
          </w:p>
        </w:tc>
        <w:tc>
          <w:tcPr>
            <w:tcW w:w="1242" w:type="dxa"/>
          </w:tcPr>
          <w:p w14:paraId="34ACEB50" w14:textId="3C59D908" w:rsidR="00E1188B" w:rsidRDefault="00A95FF5" w:rsidP="006444B0">
            <w:ins w:id="177" w:author="John Chry" w:date="2025-03-21T15:36:00Z" w16du:dateUtc="2025-03-21T13:36:00Z">
              <w:r>
                <w:t>2</w:t>
              </w:r>
            </w:ins>
            <w:r w:rsidR="00114FDB">
              <w:t>5</w:t>
            </w:r>
            <w:ins w:id="178" w:author="John Chry" w:date="2025-03-21T15:36:00Z" w16du:dateUtc="2025-03-21T13:36:00Z">
              <w:r>
                <w:t>-35%</w:t>
              </w:r>
            </w:ins>
          </w:p>
        </w:tc>
        <w:tc>
          <w:tcPr>
            <w:tcW w:w="1166" w:type="dxa"/>
          </w:tcPr>
          <w:p w14:paraId="68CC3C0B" w14:textId="77777777" w:rsidR="00E1188B" w:rsidRPr="008472E2" w:rsidRDefault="00E1188B" w:rsidP="006444B0">
            <w:r>
              <w:t>Based on:</w:t>
            </w:r>
          </w:p>
        </w:tc>
        <w:tc>
          <w:tcPr>
            <w:tcW w:w="5689" w:type="dxa"/>
            <w:gridSpan w:val="2"/>
          </w:tcPr>
          <w:p w14:paraId="76D87884" w14:textId="77777777" w:rsidR="00114FDB" w:rsidRDefault="00114FDB" w:rsidP="00114FDB"/>
          <w:p w14:paraId="69944721" w14:textId="77777777" w:rsidR="00114FDB" w:rsidRDefault="00114FDB" w:rsidP="00114FDB"/>
          <w:p w14:paraId="7E2865FB" w14:textId="78799B78" w:rsidR="00E1188B" w:rsidRDefault="00114FDB" w:rsidP="00114FDB">
            <w:r>
              <w:t>Growth in youth travel, digital engagement trends</w:t>
            </w:r>
          </w:p>
        </w:tc>
      </w:tr>
      <w:tr w:rsidR="00E1188B" w14:paraId="7EC56D9E" w14:textId="77777777" w:rsidTr="00E84D48">
        <w:tc>
          <w:tcPr>
            <w:tcW w:w="2788" w:type="dxa"/>
          </w:tcPr>
          <w:p w14:paraId="3C1D71D0" w14:textId="77777777" w:rsidR="00E1188B" w:rsidRDefault="00E1188B" w:rsidP="006444B0">
            <w:r>
              <w:t>Estimated Time to Achieve 20% Market Share</w:t>
            </w:r>
          </w:p>
        </w:tc>
        <w:tc>
          <w:tcPr>
            <w:tcW w:w="1242" w:type="dxa"/>
          </w:tcPr>
          <w:p w14:paraId="50A41D7D" w14:textId="01F35229" w:rsidR="00E1188B" w:rsidRDefault="00114FDB" w:rsidP="006444B0">
            <w:r>
              <w:t>2-3 years</w:t>
            </w:r>
          </w:p>
        </w:tc>
        <w:tc>
          <w:tcPr>
            <w:tcW w:w="1166" w:type="dxa"/>
          </w:tcPr>
          <w:p w14:paraId="430C37F3" w14:textId="77777777" w:rsidR="00E1188B" w:rsidRPr="008472E2" w:rsidRDefault="00E1188B" w:rsidP="006444B0">
            <w:r>
              <w:t>Based on:</w:t>
            </w:r>
          </w:p>
        </w:tc>
        <w:tc>
          <w:tcPr>
            <w:tcW w:w="5689" w:type="dxa"/>
            <w:gridSpan w:val="2"/>
          </w:tcPr>
          <w:p w14:paraId="16C67DF0" w14:textId="77777777" w:rsidR="00114FDB" w:rsidRDefault="00114FDB" w:rsidP="00114FDB"/>
          <w:p w14:paraId="57DA1FF3" w14:textId="77777777" w:rsidR="00114FDB" w:rsidRDefault="00114FDB" w:rsidP="00114FDB"/>
          <w:p w14:paraId="46CB4290" w14:textId="66089D38" w:rsidR="00E1188B" w:rsidRDefault="00114FDB" w:rsidP="00114FDB">
            <w:r>
              <w:t>Adoption curves, strategic marketing</w:t>
            </w:r>
          </w:p>
        </w:tc>
      </w:tr>
      <w:tr w:rsidR="00E1188B" w14:paraId="7AD7D35F" w14:textId="77777777" w:rsidTr="00E84D48">
        <w:tc>
          <w:tcPr>
            <w:tcW w:w="2788" w:type="dxa"/>
          </w:tcPr>
          <w:p w14:paraId="770B4865" w14:textId="77777777" w:rsidR="00E1188B" w:rsidRDefault="00E1188B" w:rsidP="006444B0">
            <w:r>
              <w:t>Anticipated Market Share Achieved if You are Reasonably Successful</w:t>
            </w:r>
          </w:p>
        </w:tc>
        <w:tc>
          <w:tcPr>
            <w:tcW w:w="1242" w:type="dxa"/>
          </w:tcPr>
          <w:p w14:paraId="06E55098" w14:textId="004822FA" w:rsidR="00E1188B" w:rsidRDefault="00114FDB" w:rsidP="006444B0">
            <w:r>
              <w:t>30-40%</w:t>
            </w:r>
          </w:p>
        </w:tc>
        <w:tc>
          <w:tcPr>
            <w:tcW w:w="1166" w:type="dxa"/>
          </w:tcPr>
          <w:p w14:paraId="26517B1C" w14:textId="77777777" w:rsidR="00E1188B" w:rsidRPr="008472E2" w:rsidRDefault="00E1188B" w:rsidP="006444B0">
            <w:r>
              <w:t>Based on:</w:t>
            </w:r>
          </w:p>
        </w:tc>
        <w:tc>
          <w:tcPr>
            <w:tcW w:w="5689" w:type="dxa"/>
            <w:gridSpan w:val="2"/>
          </w:tcPr>
          <w:p w14:paraId="1EECBB3D" w14:textId="0BD84F02" w:rsidR="00E1188B" w:rsidRDefault="00114FDB" w:rsidP="006444B0">
            <w:r w:rsidRPr="00114FDB">
              <w:t>Competitive analysis, engagement strategies</w:t>
            </w:r>
          </w:p>
        </w:tc>
      </w:tr>
    </w:tbl>
    <w:p w14:paraId="1A463CA7" w14:textId="77777777" w:rsidR="00E1188B" w:rsidRDefault="00E1188B" w:rsidP="000E2813">
      <w:pPr>
        <w:rPr>
          <w:b/>
          <w:u w:val="single"/>
        </w:rPr>
      </w:pPr>
    </w:p>
    <w:p w14:paraId="670E6E69" w14:textId="77777777" w:rsidR="00E1188B" w:rsidRDefault="00E1188B" w:rsidP="000E2813">
      <w:pPr>
        <w:rPr>
          <w:b/>
          <w:u w:val="single"/>
        </w:rPr>
      </w:pPr>
    </w:p>
    <w:p w14:paraId="2FAEAEC0" w14:textId="77777777" w:rsidR="00E1188B" w:rsidRPr="000E2813" w:rsidRDefault="00E1188B" w:rsidP="000E2813">
      <w:pPr>
        <w:rPr>
          <w:b/>
          <w:u w:val="single"/>
        </w:rPr>
      </w:pPr>
    </w:p>
    <w:p w14:paraId="2AD4F590" w14:textId="02D4BE10" w:rsidR="00966E13" w:rsidRPr="000E2813" w:rsidRDefault="00E712F8" w:rsidP="000E2813">
      <w:pPr>
        <w:rPr>
          <w:b/>
          <w:u w:val="single"/>
        </w:rPr>
      </w:pPr>
      <w:r>
        <w:rPr>
          <w:b/>
          <w:u w:val="single"/>
        </w:rPr>
        <w:t xml:space="preserve">1. </w:t>
      </w:r>
      <w:r w:rsidR="00B957F2" w:rsidRPr="000E2813">
        <w:rPr>
          <w:b/>
          <w:u w:val="single"/>
        </w:rPr>
        <w:t xml:space="preserve">Comparing </w:t>
      </w:r>
      <w:r w:rsidR="00691A55" w:rsidRPr="000E2813">
        <w:rPr>
          <w:b/>
          <w:u w:val="single"/>
        </w:rPr>
        <w:t>your</w:t>
      </w:r>
      <w:r w:rsidR="00B957F2" w:rsidRPr="000E2813">
        <w:rPr>
          <w:b/>
          <w:u w:val="single"/>
        </w:rPr>
        <w:t xml:space="preserve"> </w:t>
      </w:r>
      <w:r w:rsidR="00691A55" w:rsidRPr="000E2813">
        <w:rPr>
          <w:b/>
          <w:u w:val="single"/>
        </w:rPr>
        <w:t>top-</w:t>
      </w:r>
      <w:r w:rsidR="00B957F2" w:rsidRPr="000E2813">
        <w:rPr>
          <w:b/>
          <w:u w:val="single"/>
        </w:rPr>
        <w:t xml:space="preserve">down and </w:t>
      </w:r>
      <w:r w:rsidR="00691A55" w:rsidRPr="000E2813">
        <w:rPr>
          <w:b/>
          <w:u w:val="single"/>
        </w:rPr>
        <w:t>bottom-</w:t>
      </w:r>
      <w:r w:rsidR="00B957F2" w:rsidRPr="000E2813">
        <w:rPr>
          <w:b/>
          <w:u w:val="single"/>
        </w:rPr>
        <w:t>up</w:t>
      </w:r>
      <w:r w:rsidR="00691A55" w:rsidRPr="000E2813">
        <w:rPr>
          <w:b/>
          <w:u w:val="single"/>
        </w:rPr>
        <w:t xml:space="preserve"> analyses</w:t>
      </w:r>
      <w:r w:rsidR="00B957F2" w:rsidRPr="000E2813">
        <w:rPr>
          <w:b/>
          <w:u w:val="single"/>
        </w:rPr>
        <w:t>, which do you believe has more credibility</w:t>
      </w:r>
      <w:proofErr w:type="gramStart"/>
      <w:r w:rsidR="00B957F2" w:rsidRPr="000E2813">
        <w:rPr>
          <w:b/>
          <w:u w:val="single"/>
        </w:rPr>
        <w:t xml:space="preserve">?  </w:t>
      </w:r>
      <w:proofErr w:type="gramEnd"/>
      <w:r w:rsidR="00B957F2" w:rsidRPr="000E2813">
        <w:rPr>
          <w:b/>
          <w:u w:val="single"/>
        </w:rPr>
        <w:t>Why?</w:t>
      </w:r>
    </w:p>
    <w:p w14:paraId="43BEDA5F" w14:textId="77777777" w:rsidR="00114FDB" w:rsidRDefault="00114FDB" w:rsidP="000E2813">
      <w:r w:rsidRPr="00114FDB">
        <w:lastRenderedPageBreak/>
        <w:t>Bottom-up analysis has higher credibility due to direct market interaction and real-world data collection.</w:t>
      </w:r>
    </w:p>
    <w:p w14:paraId="6581BCFF" w14:textId="79D03644" w:rsidR="00B957F2" w:rsidRPr="000E2813" w:rsidRDefault="00E712F8" w:rsidP="000E2813">
      <w:pPr>
        <w:rPr>
          <w:b/>
          <w:u w:val="single"/>
        </w:rPr>
      </w:pPr>
      <w:r>
        <w:t xml:space="preserve">2. </w:t>
      </w:r>
      <w:r w:rsidR="00B957F2" w:rsidRPr="000E2813">
        <w:rPr>
          <w:b/>
          <w:u w:val="single"/>
        </w:rPr>
        <w:t xml:space="preserve">If you blend the two estimations, what is your final TAM </w:t>
      </w:r>
      <w:r w:rsidR="00691A55" w:rsidRPr="000E2813">
        <w:rPr>
          <w:b/>
          <w:u w:val="single"/>
        </w:rPr>
        <w:t>size</w:t>
      </w:r>
      <w:proofErr w:type="gramStart"/>
      <w:r w:rsidR="00B957F2" w:rsidRPr="000E2813">
        <w:rPr>
          <w:b/>
          <w:u w:val="single"/>
        </w:rPr>
        <w:t xml:space="preserve">?  </w:t>
      </w:r>
      <w:proofErr w:type="gramEnd"/>
      <w:r w:rsidR="00B957F2" w:rsidRPr="000E2813">
        <w:rPr>
          <w:b/>
          <w:u w:val="single"/>
        </w:rPr>
        <w:t xml:space="preserve">What </w:t>
      </w:r>
      <w:r w:rsidR="00691A55" w:rsidRPr="000E2813">
        <w:rPr>
          <w:b/>
          <w:u w:val="single"/>
        </w:rPr>
        <w:t>factors would make the TAM lower than you calculated</w:t>
      </w:r>
      <w:proofErr w:type="gramStart"/>
      <w:r w:rsidR="00B957F2" w:rsidRPr="000E2813">
        <w:rPr>
          <w:b/>
          <w:u w:val="single"/>
        </w:rPr>
        <w:t xml:space="preserve">?  </w:t>
      </w:r>
      <w:proofErr w:type="gramEnd"/>
      <w:r w:rsidR="00B957F2" w:rsidRPr="000E2813">
        <w:rPr>
          <w:b/>
          <w:u w:val="single"/>
        </w:rPr>
        <w:t>What are the factors that would drive the TAM much higher?</w:t>
      </w:r>
    </w:p>
    <w:p w14:paraId="3D3C69D0" w14:textId="77777777" w:rsidR="00691A55" w:rsidRDefault="00691A55" w:rsidP="000E2813">
      <w:pPr>
        <w:rPr>
          <w:ins w:id="179" w:author="John Chry" w:date="2025-03-21T15:38:00Z" w16du:dateUtc="2025-03-21T13:38:00Z"/>
        </w:rPr>
      </w:pPr>
      <w:r>
        <w:t>______________________________________________________________________________</w:t>
      </w:r>
      <w:r>
        <w:br/>
        <w:t>______________________________________________________________________________</w:t>
      </w:r>
    </w:p>
    <w:p w14:paraId="6A011543" w14:textId="25444044" w:rsidR="00114FDB" w:rsidRDefault="00114FDB" w:rsidP="00114FDB">
      <w:r>
        <w:t>Top-Down TAM: $36M–$120M (average ≈ $78M)</w:t>
      </w:r>
    </w:p>
    <w:p w14:paraId="103CE656" w14:textId="7EE041C9" w:rsidR="00114FDB" w:rsidRDefault="00114FDB" w:rsidP="00114FDB">
      <w:r>
        <w:t>Bottom-Up TAM: $18.9M</w:t>
      </w:r>
    </w:p>
    <w:p w14:paraId="1C63C1CA" w14:textId="0656F340" w:rsidR="00114FDB" w:rsidRDefault="00114FDB" w:rsidP="00114FDB">
      <w:r>
        <w:t>Blended TAM Estimate ≈ ($78M + $18.9M) / 2 ≈ $48.45M</w:t>
      </w:r>
    </w:p>
    <w:p w14:paraId="7B85351E" w14:textId="77777777" w:rsidR="00114FDB" w:rsidRPr="000E2813" w:rsidRDefault="00114FDB" w:rsidP="00114FDB">
      <w:pPr>
        <w:rPr>
          <w:b/>
          <w:u w:val="single"/>
        </w:rPr>
      </w:pPr>
    </w:p>
    <w:p w14:paraId="15A9EDA4" w14:textId="1BDCE385" w:rsidR="00114FDB" w:rsidRPr="00114FDB" w:rsidRDefault="00114FDB" w:rsidP="00114FDB">
      <w:pPr>
        <w:rPr>
          <w:b/>
          <w:u w:val="single"/>
        </w:rPr>
      </w:pPr>
      <w:r w:rsidRPr="00114FDB">
        <w:rPr>
          <w:b/>
          <w:u w:val="single"/>
        </w:rPr>
        <w:t>Reducing factors: Slower user adoption, increased competition, economic fluctuations</w:t>
      </w:r>
    </w:p>
    <w:p w14:paraId="299886AB" w14:textId="330E5B2F" w:rsidR="00AF1029" w:rsidRPr="000E2813" w:rsidRDefault="00114FDB" w:rsidP="00114FDB">
      <w:pPr>
        <w:rPr>
          <w:b/>
          <w:u w:val="single"/>
        </w:rPr>
      </w:pPr>
      <w:r w:rsidRPr="00114FDB">
        <w:rPr>
          <w:b/>
          <w:u w:val="single"/>
        </w:rPr>
        <w:t xml:space="preserve">Increasing factors: Accelerated digital adoption, stronger branding, viral marketing </w:t>
      </w:r>
      <w:proofErr w:type="gramStart"/>
      <w:r w:rsidRPr="00114FDB">
        <w:rPr>
          <w:b/>
          <w:u w:val="single"/>
        </w:rPr>
        <w:t>effects</w:t>
      </w:r>
      <w:proofErr w:type="gramEnd"/>
    </w:p>
    <w:sectPr w:rsidR="00AF1029" w:rsidRPr="000E2813" w:rsidSect="00E84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CEC00" w14:textId="77777777" w:rsidR="00442CF0" w:rsidRDefault="00442CF0" w:rsidP="00362ACC">
      <w:pPr>
        <w:spacing w:after="0" w:line="240" w:lineRule="auto"/>
      </w:pPr>
      <w:r>
        <w:separator/>
      </w:r>
    </w:p>
  </w:endnote>
  <w:endnote w:type="continuationSeparator" w:id="0">
    <w:p w14:paraId="746C4080" w14:textId="77777777" w:rsidR="00442CF0" w:rsidRDefault="00442CF0"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B14F0" w14:textId="77777777" w:rsidR="00442CF0" w:rsidRDefault="00442CF0" w:rsidP="00362ACC">
      <w:pPr>
        <w:spacing w:after="0" w:line="240" w:lineRule="auto"/>
      </w:pPr>
      <w:r>
        <w:separator/>
      </w:r>
    </w:p>
  </w:footnote>
  <w:footnote w:type="continuationSeparator" w:id="0">
    <w:p w14:paraId="5968471E" w14:textId="77777777" w:rsidR="00442CF0" w:rsidRDefault="00442CF0"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5684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77F38"/>
    <w:multiLevelType w:val="hybridMultilevel"/>
    <w:tmpl w:val="C936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D6CF1"/>
    <w:multiLevelType w:val="hybridMultilevel"/>
    <w:tmpl w:val="462EC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D91C43"/>
    <w:multiLevelType w:val="hybridMultilevel"/>
    <w:tmpl w:val="AC00EA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2243A"/>
    <w:multiLevelType w:val="hybridMultilevel"/>
    <w:tmpl w:val="1ED2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86753">
    <w:abstractNumId w:val="11"/>
  </w:num>
  <w:num w:numId="2" w16cid:durableId="444810143">
    <w:abstractNumId w:val="8"/>
  </w:num>
  <w:num w:numId="3" w16cid:durableId="469831196">
    <w:abstractNumId w:val="6"/>
  </w:num>
  <w:num w:numId="4" w16cid:durableId="1136873222">
    <w:abstractNumId w:val="5"/>
  </w:num>
  <w:num w:numId="5" w16cid:durableId="1601836310">
    <w:abstractNumId w:val="1"/>
  </w:num>
  <w:num w:numId="6" w16cid:durableId="1426146384">
    <w:abstractNumId w:val="21"/>
  </w:num>
  <w:num w:numId="7" w16cid:durableId="548996241">
    <w:abstractNumId w:val="16"/>
  </w:num>
  <w:num w:numId="8" w16cid:durableId="628709289">
    <w:abstractNumId w:val="0"/>
  </w:num>
  <w:num w:numId="9" w16cid:durableId="153838511">
    <w:abstractNumId w:val="18"/>
  </w:num>
  <w:num w:numId="10" w16cid:durableId="1934584149">
    <w:abstractNumId w:val="20"/>
  </w:num>
  <w:num w:numId="11" w16cid:durableId="1903901307">
    <w:abstractNumId w:val="13"/>
  </w:num>
  <w:num w:numId="12" w16cid:durableId="59452920">
    <w:abstractNumId w:val="17"/>
  </w:num>
  <w:num w:numId="13" w16cid:durableId="1948199126">
    <w:abstractNumId w:val="9"/>
  </w:num>
  <w:num w:numId="14" w16cid:durableId="1843083326">
    <w:abstractNumId w:val="22"/>
  </w:num>
  <w:num w:numId="15" w16cid:durableId="1558585800">
    <w:abstractNumId w:val="14"/>
  </w:num>
  <w:num w:numId="16" w16cid:durableId="1545218344">
    <w:abstractNumId w:val="3"/>
  </w:num>
  <w:num w:numId="17" w16cid:durableId="32121795">
    <w:abstractNumId w:val="4"/>
  </w:num>
  <w:num w:numId="18" w16cid:durableId="457139659">
    <w:abstractNumId w:val="10"/>
  </w:num>
  <w:num w:numId="19" w16cid:durableId="551621009">
    <w:abstractNumId w:val="12"/>
  </w:num>
  <w:num w:numId="20" w16cid:durableId="933050982">
    <w:abstractNumId w:val="19"/>
  </w:num>
  <w:num w:numId="21" w16cid:durableId="578294962">
    <w:abstractNumId w:val="15"/>
  </w:num>
  <w:num w:numId="22" w16cid:durableId="1355616074">
    <w:abstractNumId w:val="2"/>
  </w:num>
  <w:num w:numId="23" w16cid:durableId="19045654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wannis Chrysostomou">
    <w15:presenceInfo w15:providerId="AD" w15:userId="S::ichrys03@ucy.ac.cy::e41ace84-b1c6-4600-a0db-0bdb0cdba6a2"/>
  </w15:person>
  <w15:person w15:author="John Chry">
    <w15:presenceInfo w15:providerId="Windows Live" w15:userId="1fb9567585e0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10E9D"/>
    <w:rsid w:val="00020B53"/>
    <w:rsid w:val="000228C9"/>
    <w:rsid w:val="00042AD6"/>
    <w:rsid w:val="00061FEA"/>
    <w:rsid w:val="00074BDA"/>
    <w:rsid w:val="00094F96"/>
    <w:rsid w:val="000A285A"/>
    <w:rsid w:val="000B4AFD"/>
    <w:rsid w:val="000E2813"/>
    <w:rsid w:val="000E7067"/>
    <w:rsid w:val="00100E2B"/>
    <w:rsid w:val="001145BC"/>
    <w:rsid w:val="00114FDB"/>
    <w:rsid w:val="00131084"/>
    <w:rsid w:val="0014045E"/>
    <w:rsid w:val="00144ACA"/>
    <w:rsid w:val="00145B0C"/>
    <w:rsid w:val="001672A9"/>
    <w:rsid w:val="00167518"/>
    <w:rsid w:val="0017484B"/>
    <w:rsid w:val="00175F8F"/>
    <w:rsid w:val="00181B19"/>
    <w:rsid w:val="001936BE"/>
    <w:rsid w:val="001B1138"/>
    <w:rsid w:val="001D2D16"/>
    <w:rsid w:val="001D3102"/>
    <w:rsid w:val="001D6C82"/>
    <w:rsid w:val="001E7349"/>
    <w:rsid w:val="001F1D78"/>
    <w:rsid w:val="001F4DD0"/>
    <w:rsid w:val="001F5EF7"/>
    <w:rsid w:val="001F6CE0"/>
    <w:rsid w:val="00223BF7"/>
    <w:rsid w:val="00261E71"/>
    <w:rsid w:val="00281EBC"/>
    <w:rsid w:val="002900A0"/>
    <w:rsid w:val="00294B2B"/>
    <w:rsid w:val="002A0F9A"/>
    <w:rsid w:val="002B63C8"/>
    <w:rsid w:val="002B7AAB"/>
    <w:rsid w:val="002C63C1"/>
    <w:rsid w:val="002E3E20"/>
    <w:rsid w:val="002F0198"/>
    <w:rsid w:val="002F6A21"/>
    <w:rsid w:val="0030342D"/>
    <w:rsid w:val="00305802"/>
    <w:rsid w:val="00362ACC"/>
    <w:rsid w:val="003807C5"/>
    <w:rsid w:val="00387C28"/>
    <w:rsid w:val="003A1890"/>
    <w:rsid w:val="003B1DDB"/>
    <w:rsid w:val="003C7F57"/>
    <w:rsid w:val="00404CDD"/>
    <w:rsid w:val="0040758F"/>
    <w:rsid w:val="004136F6"/>
    <w:rsid w:val="0041791F"/>
    <w:rsid w:val="00430F06"/>
    <w:rsid w:val="00442CF0"/>
    <w:rsid w:val="00451307"/>
    <w:rsid w:val="00465F57"/>
    <w:rsid w:val="00477F0E"/>
    <w:rsid w:val="00477F9E"/>
    <w:rsid w:val="00496C71"/>
    <w:rsid w:val="0049727F"/>
    <w:rsid w:val="004C367C"/>
    <w:rsid w:val="00515BB2"/>
    <w:rsid w:val="00516CF6"/>
    <w:rsid w:val="00522463"/>
    <w:rsid w:val="00523400"/>
    <w:rsid w:val="00544699"/>
    <w:rsid w:val="00562FD1"/>
    <w:rsid w:val="005826BA"/>
    <w:rsid w:val="005C78BD"/>
    <w:rsid w:val="005C793B"/>
    <w:rsid w:val="005D5555"/>
    <w:rsid w:val="005E68C7"/>
    <w:rsid w:val="005E77DF"/>
    <w:rsid w:val="005F5F8B"/>
    <w:rsid w:val="005F6743"/>
    <w:rsid w:val="00600D19"/>
    <w:rsid w:val="006444B0"/>
    <w:rsid w:val="00652E19"/>
    <w:rsid w:val="006702DF"/>
    <w:rsid w:val="00691A55"/>
    <w:rsid w:val="00693998"/>
    <w:rsid w:val="0070508F"/>
    <w:rsid w:val="007216C7"/>
    <w:rsid w:val="00727367"/>
    <w:rsid w:val="00736C08"/>
    <w:rsid w:val="00763BFF"/>
    <w:rsid w:val="00764DBC"/>
    <w:rsid w:val="00767B7F"/>
    <w:rsid w:val="0078564B"/>
    <w:rsid w:val="007B1B8C"/>
    <w:rsid w:val="007C251F"/>
    <w:rsid w:val="007C2819"/>
    <w:rsid w:val="007D3D47"/>
    <w:rsid w:val="007F590D"/>
    <w:rsid w:val="007F5CBB"/>
    <w:rsid w:val="007F603A"/>
    <w:rsid w:val="0081231A"/>
    <w:rsid w:val="0081256B"/>
    <w:rsid w:val="00833CBC"/>
    <w:rsid w:val="00850609"/>
    <w:rsid w:val="00887DA7"/>
    <w:rsid w:val="00896390"/>
    <w:rsid w:val="008A5D3F"/>
    <w:rsid w:val="008A75E9"/>
    <w:rsid w:val="008D42C4"/>
    <w:rsid w:val="008D7AC0"/>
    <w:rsid w:val="00907966"/>
    <w:rsid w:val="00944B97"/>
    <w:rsid w:val="009550CB"/>
    <w:rsid w:val="00960E9A"/>
    <w:rsid w:val="00966E13"/>
    <w:rsid w:val="00996571"/>
    <w:rsid w:val="00997780"/>
    <w:rsid w:val="009B7FE1"/>
    <w:rsid w:val="009C262E"/>
    <w:rsid w:val="009C5DD1"/>
    <w:rsid w:val="009D3EFB"/>
    <w:rsid w:val="009D6100"/>
    <w:rsid w:val="009E2B24"/>
    <w:rsid w:val="009F2CA8"/>
    <w:rsid w:val="009F3B33"/>
    <w:rsid w:val="00A13F9A"/>
    <w:rsid w:val="00A642DA"/>
    <w:rsid w:val="00A91B5C"/>
    <w:rsid w:val="00A95FF5"/>
    <w:rsid w:val="00AB1BAF"/>
    <w:rsid w:val="00AB3736"/>
    <w:rsid w:val="00AB53AB"/>
    <w:rsid w:val="00AD2590"/>
    <w:rsid w:val="00AD31A7"/>
    <w:rsid w:val="00AF1029"/>
    <w:rsid w:val="00AF60A2"/>
    <w:rsid w:val="00B0397F"/>
    <w:rsid w:val="00B05EA4"/>
    <w:rsid w:val="00B23213"/>
    <w:rsid w:val="00B34D89"/>
    <w:rsid w:val="00B36654"/>
    <w:rsid w:val="00B63CE6"/>
    <w:rsid w:val="00B7736E"/>
    <w:rsid w:val="00B825EF"/>
    <w:rsid w:val="00B865F2"/>
    <w:rsid w:val="00B957F2"/>
    <w:rsid w:val="00B96BAF"/>
    <w:rsid w:val="00BA243F"/>
    <w:rsid w:val="00BB4555"/>
    <w:rsid w:val="00BE079B"/>
    <w:rsid w:val="00C0192B"/>
    <w:rsid w:val="00C2217C"/>
    <w:rsid w:val="00C34A6C"/>
    <w:rsid w:val="00C52C3B"/>
    <w:rsid w:val="00C53635"/>
    <w:rsid w:val="00C5710B"/>
    <w:rsid w:val="00C6595A"/>
    <w:rsid w:val="00C71B41"/>
    <w:rsid w:val="00C7408B"/>
    <w:rsid w:val="00C750F4"/>
    <w:rsid w:val="00C86E8E"/>
    <w:rsid w:val="00CD33C7"/>
    <w:rsid w:val="00CD3EC0"/>
    <w:rsid w:val="00CE29CF"/>
    <w:rsid w:val="00CF3B09"/>
    <w:rsid w:val="00D10C34"/>
    <w:rsid w:val="00D16F2A"/>
    <w:rsid w:val="00D35229"/>
    <w:rsid w:val="00D54FE4"/>
    <w:rsid w:val="00D568D2"/>
    <w:rsid w:val="00D70797"/>
    <w:rsid w:val="00D7120F"/>
    <w:rsid w:val="00D716F7"/>
    <w:rsid w:val="00D76F66"/>
    <w:rsid w:val="00DA5660"/>
    <w:rsid w:val="00DB4CEA"/>
    <w:rsid w:val="00DC4D2F"/>
    <w:rsid w:val="00DD7E72"/>
    <w:rsid w:val="00DF70FF"/>
    <w:rsid w:val="00E1188B"/>
    <w:rsid w:val="00E20359"/>
    <w:rsid w:val="00E246DA"/>
    <w:rsid w:val="00E54001"/>
    <w:rsid w:val="00E54401"/>
    <w:rsid w:val="00E63932"/>
    <w:rsid w:val="00E670E1"/>
    <w:rsid w:val="00E712F8"/>
    <w:rsid w:val="00E74E1F"/>
    <w:rsid w:val="00E8286C"/>
    <w:rsid w:val="00E84D48"/>
    <w:rsid w:val="00E872CA"/>
    <w:rsid w:val="00ED62A3"/>
    <w:rsid w:val="00ED753C"/>
    <w:rsid w:val="00EE4763"/>
    <w:rsid w:val="00F1709D"/>
    <w:rsid w:val="00F26E0C"/>
    <w:rsid w:val="00F33EFE"/>
    <w:rsid w:val="00F43296"/>
    <w:rsid w:val="00F44678"/>
    <w:rsid w:val="00F87EFA"/>
    <w:rsid w:val="00FA664B"/>
    <w:rsid w:val="00FB409C"/>
    <w:rsid w:val="00FC54AA"/>
    <w:rsid w:val="00FD5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E410D"/>
  <w15:docId w15:val="{CB8CF73B-6726-475B-A6AC-6C18FB8F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E712F8"/>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712F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712F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C5710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710B"/>
    <w:rPr>
      <w:rFonts w:ascii="Lucida Grande" w:hAnsi="Lucida Grande" w:cs="Lucida Grande"/>
      <w:sz w:val="18"/>
      <w:szCs w:val="18"/>
    </w:rPr>
  </w:style>
  <w:style w:type="character" w:styleId="CommentReference">
    <w:name w:val="annotation reference"/>
    <w:basedOn w:val="DefaultParagraphFont"/>
    <w:uiPriority w:val="99"/>
    <w:semiHidden/>
    <w:unhideWhenUsed/>
    <w:rsid w:val="009C262E"/>
    <w:rPr>
      <w:sz w:val="18"/>
      <w:szCs w:val="18"/>
    </w:rPr>
  </w:style>
  <w:style w:type="paragraph" w:styleId="CommentText">
    <w:name w:val="annotation text"/>
    <w:basedOn w:val="Normal"/>
    <w:link w:val="CommentTextChar"/>
    <w:uiPriority w:val="99"/>
    <w:semiHidden/>
    <w:unhideWhenUsed/>
    <w:rsid w:val="009C262E"/>
    <w:pPr>
      <w:spacing w:line="240" w:lineRule="auto"/>
    </w:pPr>
    <w:rPr>
      <w:sz w:val="24"/>
      <w:szCs w:val="24"/>
    </w:rPr>
  </w:style>
  <w:style w:type="character" w:customStyle="1" w:styleId="CommentTextChar">
    <w:name w:val="Comment Text Char"/>
    <w:basedOn w:val="DefaultParagraphFont"/>
    <w:link w:val="CommentText"/>
    <w:uiPriority w:val="99"/>
    <w:semiHidden/>
    <w:rsid w:val="009C262E"/>
    <w:rPr>
      <w:sz w:val="24"/>
      <w:szCs w:val="24"/>
    </w:rPr>
  </w:style>
  <w:style w:type="paragraph" w:styleId="CommentSubject">
    <w:name w:val="annotation subject"/>
    <w:basedOn w:val="CommentText"/>
    <w:next w:val="CommentText"/>
    <w:link w:val="CommentSubjectChar"/>
    <w:uiPriority w:val="99"/>
    <w:semiHidden/>
    <w:unhideWhenUsed/>
    <w:rsid w:val="009C262E"/>
    <w:rPr>
      <w:b/>
      <w:bCs/>
      <w:sz w:val="20"/>
      <w:szCs w:val="20"/>
    </w:rPr>
  </w:style>
  <w:style w:type="character" w:customStyle="1" w:styleId="CommentSubjectChar">
    <w:name w:val="Comment Subject Char"/>
    <w:basedOn w:val="CommentTextChar"/>
    <w:link w:val="CommentSubject"/>
    <w:uiPriority w:val="99"/>
    <w:semiHidden/>
    <w:rsid w:val="009C262E"/>
    <w:rPr>
      <w:b/>
      <w:bCs/>
      <w:sz w:val="20"/>
      <w:szCs w:val="20"/>
    </w:rPr>
  </w:style>
  <w:style w:type="paragraph" w:styleId="Revision">
    <w:name w:val="Revision"/>
    <w:hidden/>
    <w:uiPriority w:val="99"/>
    <w:semiHidden/>
    <w:rsid w:val="009C262E"/>
    <w:pPr>
      <w:spacing w:after="0" w:line="240" w:lineRule="auto"/>
    </w:pPr>
  </w:style>
  <w:style w:type="paragraph" w:styleId="NormalWeb">
    <w:name w:val="Normal (Web)"/>
    <w:basedOn w:val="Normal"/>
    <w:uiPriority w:val="99"/>
    <w:semiHidden/>
    <w:unhideWhenUsed/>
    <w:rsid w:val="001F6CE0"/>
    <w:pPr>
      <w:spacing w:before="100" w:beforeAutospacing="1" w:after="100" w:afterAutospacing="1" w:line="240" w:lineRule="auto"/>
    </w:pPr>
    <w:rPr>
      <w:rFonts w:ascii="Times" w:eastAsiaTheme="minorEastAsia" w:hAnsi="Times" w:cs="Times New Roman"/>
      <w:sz w:val="20"/>
      <w:szCs w:val="20"/>
    </w:rPr>
  </w:style>
  <w:style w:type="character" w:customStyle="1" w:styleId="Heading1Char">
    <w:name w:val="Heading 1 Char"/>
    <w:basedOn w:val="DefaultParagraphFont"/>
    <w:link w:val="Heading1"/>
    <w:uiPriority w:val="9"/>
    <w:rsid w:val="00E712F8"/>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712F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712F8"/>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334265">
      <w:bodyDiv w:val="1"/>
      <w:marLeft w:val="0"/>
      <w:marRight w:val="0"/>
      <w:marTop w:val="0"/>
      <w:marBottom w:val="0"/>
      <w:divBdr>
        <w:top w:val="none" w:sz="0" w:space="0" w:color="auto"/>
        <w:left w:val="none" w:sz="0" w:space="0" w:color="auto"/>
        <w:bottom w:val="none" w:sz="0" w:space="0" w:color="auto"/>
        <w:right w:val="none" w:sz="0" w:space="0" w:color="auto"/>
      </w:divBdr>
    </w:div>
    <w:div w:id="1415398484">
      <w:bodyDiv w:val="1"/>
      <w:marLeft w:val="0"/>
      <w:marRight w:val="0"/>
      <w:marTop w:val="0"/>
      <w:marBottom w:val="0"/>
      <w:divBdr>
        <w:top w:val="none" w:sz="0" w:space="0" w:color="auto"/>
        <w:left w:val="none" w:sz="0" w:space="0" w:color="auto"/>
        <w:bottom w:val="none" w:sz="0" w:space="0" w:color="auto"/>
        <w:right w:val="none" w:sz="0" w:space="0" w:color="auto"/>
      </w:divBdr>
    </w:div>
    <w:div w:id="1554150730">
      <w:bodyDiv w:val="1"/>
      <w:marLeft w:val="0"/>
      <w:marRight w:val="0"/>
      <w:marTop w:val="0"/>
      <w:marBottom w:val="0"/>
      <w:divBdr>
        <w:top w:val="none" w:sz="0" w:space="0" w:color="auto"/>
        <w:left w:val="none" w:sz="0" w:space="0" w:color="auto"/>
        <w:bottom w:val="none" w:sz="0" w:space="0" w:color="auto"/>
        <w:right w:val="none" w:sz="0" w:space="0" w:color="auto"/>
      </w:divBdr>
    </w:div>
    <w:div w:id="166763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4507D-0D7B-4FC6-8403-E55BA44F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Iwannis Chrysostomou</cp:lastModifiedBy>
  <cp:revision>2</cp:revision>
  <cp:lastPrinted>2016-11-20T19:29:00Z</cp:lastPrinted>
  <dcterms:created xsi:type="dcterms:W3CDTF">2025-03-25T15:01:00Z</dcterms:created>
  <dcterms:modified xsi:type="dcterms:W3CDTF">2025-03-25T15:01:00Z</dcterms:modified>
</cp:coreProperties>
</file>